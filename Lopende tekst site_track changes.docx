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6ABE8" w14:textId="77777777" w:rsidR="00101BD3" w:rsidRDefault="00101BD3" w:rsidP="00101BD3">
      <w:pPr>
        <w:pStyle w:val="Heading1"/>
        <w:jc w:val="center"/>
        <w:rPr>
          <w:color w:val="000000"/>
        </w:rPr>
      </w:pPr>
      <w:r>
        <w:rPr>
          <w:color w:val="000000"/>
        </w:rPr>
        <w:t>Introduction</w:t>
      </w:r>
    </w:p>
    <w:p w14:paraId="49B9C6C1" w14:textId="11CD110C" w:rsidR="00927AA9" w:rsidRDefault="00927AA9" w:rsidP="00927AA9">
      <w:pPr>
        <w:pStyle w:val="NormalWeb"/>
        <w:rPr>
          <w:color w:val="000000"/>
          <w:sz w:val="27"/>
          <w:szCs w:val="27"/>
        </w:rPr>
      </w:pPr>
      <w:r>
        <w:rPr>
          <w:color w:val="000000"/>
          <w:sz w:val="27"/>
          <w:szCs w:val="27"/>
        </w:rPr>
        <w:t xml:space="preserve">In December 2019, a virus known as SARS-Cov-2 (COVID-19) was identified in Wuhan, China. This </w:t>
      </w:r>
      <w:r w:rsidR="00BC1746">
        <w:rPr>
          <w:color w:val="000000"/>
          <w:sz w:val="27"/>
          <w:szCs w:val="27"/>
        </w:rPr>
        <w:t xml:space="preserve">new </w:t>
      </w:r>
      <w:r>
        <w:rPr>
          <w:color w:val="000000"/>
          <w:sz w:val="27"/>
          <w:szCs w:val="27"/>
        </w:rPr>
        <w:t>variant of the SARS coronavirus</w:t>
      </w:r>
      <w:r w:rsidR="00BC1746">
        <w:rPr>
          <w:color w:val="000000"/>
          <w:sz w:val="27"/>
          <w:szCs w:val="27"/>
        </w:rPr>
        <w:t xml:space="preserve"> </w:t>
      </w:r>
      <w:r>
        <w:rPr>
          <w:color w:val="000000"/>
          <w:sz w:val="27"/>
          <w:szCs w:val="27"/>
        </w:rPr>
        <w:t xml:space="preserve">caused a worldwide pandemic with far-reaching consequences. </w:t>
      </w:r>
      <w:r w:rsidR="0019784D">
        <w:rPr>
          <w:color w:val="000000"/>
          <w:sz w:val="27"/>
          <w:szCs w:val="27"/>
        </w:rPr>
        <w:t>An important factor contributing to the silent spread of the virus</w:t>
      </w:r>
      <w:r>
        <w:rPr>
          <w:color w:val="000000"/>
          <w:sz w:val="27"/>
          <w:szCs w:val="27"/>
        </w:rPr>
        <w:t xml:space="preserve"> </w:t>
      </w:r>
      <w:r w:rsidR="0019784D">
        <w:rPr>
          <w:color w:val="000000"/>
          <w:sz w:val="27"/>
          <w:szCs w:val="27"/>
        </w:rPr>
        <w:t xml:space="preserve">is the fact that </w:t>
      </w:r>
      <w:r>
        <w:rPr>
          <w:color w:val="000000"/>
          <w:sz w:val="27"/>
          <w:szCs w:val="27"/>
        </w:rPr>
        <w:t>20 to 40% of the patients show no symptoms, (Vallejo et al., 2019).</w:t>
      </w:r>
    </w:p>
    <w:p w14:paraId="45119E0B" w14:textId="3E292796" w:rsidR="0019784D" w:rsidRDefault="00927AA9" w:rsidP="00927AA9">
      <w:pPr>
        <w:pStyle w:val="NormalWeb"/>
        <w:rPr>
          <w:color w:val="000000"/>
          <w:sz w:val="27"/>
          <w:szCs w:val="27"/>
        </w:rPr>
      </w:pPr>
      <w:r>
        <w:rPr>
          <w:color w:val="000000"/>
          <w:sz w:val="27"/>
          <w:szCs w:val="27"/>
        </w:rPr>
        <w:t xml:space="preserve">Although patients do not always show symptoms of the virus, they </w:t>
      </w:r>
      <w:r w:rsidR="0019784D">
        <w:rPr>
          <w:color w:val="000000"/>
          <w:sz w:val="27"/>
          <w:szCs w:val="27"/>
        </w:rPr>
        <w:t xml:space="preserve">often </w:t>
      </w:r>
      <w:r>
        <w:rPr>
          <w:color w:val="000000"/>
          <w:sz w:val="27"/>
          <w:szCs w:val="27"/>
        </w:rPr>
        <w:t xml:space="preserve">do </w:t>
      </w:r>
      <w:r w:rsidR="002807F8">
        <w:rPr>
          <w:color w:val="000000"/>
          <w:sz w:val="27"/>
          <w:szCs w:val="27"/>
        </w:rPr>
        <w:t xml:space="preserve">excrete </w:t>
      </w:r>
      <w:r>
        <w:rPr>
          <w:color w:val="000000"/>
          <w:sz w:val="27"/>
          <w:szCs w:val="27"/>
        </w:rPr>
        <w:t xml:space="preserve">RNA particles of the virus in their faeces as shown by for example Pan et al. (2020). The virus can sustain itself for a long period within the faeces, in some cases even </w:t>
      </w:r>
      <w:r w:rsidR="002807F8">
        <w:rPr>
          <w:color w:val="000000"/>
          <w:sz w:val="27"/>
          <w:szCs w:val="27"/>
        </w:rPr>
        <w:t xml:space="preserve">for </w:t>
      </w:r>
      <w:r>
        <w:rPr>
          <w:color w:val="000000"/>
          <w:sz w:val="27"/>
          <w:szCs w:val="27"/>
        </w:rPr>
        <w:t xml:space="preserve">one or more months after the respective patient has tested negative for </w:t>
      </w:r>
      <w:r w:rsidR="002259E7">
        <w:rPr>
          <w:color w:val="000000"/>
          <w:sz w:val="27"/>
          <w:szCs w:val="27"/>
        </w:rPr>
        <w:t>COVID-19 in their respiratory samples</w:t>
      </w:r>
      <w:r>
        <w:rPr>
          <w:color w:val="000000"/>
          <w:sz w:val="27"/>
          <w:szCs w:val="27"/>
        </w:rPr>
        <w:t xml:space="preserve"> (Vallejo et al., 2019). Therefore, the amount of RNA particles could be a</w:t>
      </w:r>
      <w:r w:rsidR="0019784D">
        <w:rPr>
          <w:color w:val="000000"/>
          <w:sz w:val="27"/>
          <w:szCs w:val="27"/>
        </w:rPr>
        <w:t xml:space="preserve"> valuable </w:t>
      </w:r>
      <w:r>
        <w:rPr>
          <w:color w:val="000000"/>
          <w:sz w:val="27"/>
          <w:szCs w:val="27"/>
        </w:rPr>
        <w:t>indicator of the true number of COVID-19 patients within a country or municipality.</w:t>
      </w:r>
      <w:r w:rsidR="0019784D">
        <w:rPr>
          <w:color w:val="000000"/>
          <w:sz w:val="27"/>
          <w:szCs w:val="27"/>
        </w:rPr>
        <w:t xml:space="preserve"> </w:t>
      </w:r>
    </w:p>
    <w:p w14:paraId="770ABA3E" w14:textId="478499EB" w:rsidR="00927AA9" w:rsidRDefault="0019784D" w:rsidP="00927AA9">
      <w:pPr>
        <w:pStyle w:val="NormalWeb"/>
        <w:rPr>
          <w:color w:val="000000"/>
          <w:sz w:val="27"/>
          <w:szCs w:val="27"/>
        </w:rPr>
      </w:pPr>
      <w:r>
        <w:rPr>
          <w:color w:val="000000"/>
          <w:sz w:val="27"/>
          <w:szCs w:val="27"/>
        </w:rPr>
        <w:t xml:space="preserve">The aim of this project is to estimate the true number of infected people in the Netherlands based on amount of RNA particles in sewage water. </w:t>
      </w:r>
    </w:p>
    <w:p w14:paraId="1D30F9A0" w14:textId="77777777" w:rsidR="00927AA9" w:rsidRPr="00927AA9" w:rsidRDefault="00927AA9" w:rsidP="00927AA9">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r w:rsidRPr="00927AA9">
        <w:rPr>
          <w:rFonts w:ascii="Times New Roman" w:eastAsia="Times New Roman" w:hAnsi="Times New Roman" w:cs="Times New Roman"/>
          <w:b/>
          <w:bCs/>
          <w:color w:val="000000"/>
          <w:sz w:val="27"/>
          <w:szCs w:val="27"/>
          <w:lang w:eastAsia="en-GB"/>
        </w:rPr>
        <w:t>Structure of the data</w:t>
      </w:r>
    </w:p>
    <w:p w14:paraId="7AE52C0A" w14:textId="1542C9BC" w:rsidR="00927AA9" w:rsidRPr="00927AA9" w:rsidRDefault="00927AA9" w:rsidP="00927AA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7AA9">
        <w:rPr>
          <w:rFonts w:ascii="Times New Roman" w:eastAsia="Times New Roman" w:hAnsi="Times New Roman" w:cs="Times New Roman"/>
          <w:color w:val="000000"/>
          <w:sz w:val="27"/>
          <w:szCs w:val="27"/>
          <w:lang w:eastAsia="en-GB"/>
        </w:rPr>
        <w:t xml:space="preserve">We are working with two datasets, both collected by the </w:t>
      </w:r>
      <w:r w:rsidR="00BC1746">
        <w:rPr>
          <w:rFonts w:ascii="Times New Roman" w:eastAsia="Times New Roman" w:hAnsi="Times New Roman" w:cs="Times New Roman"/>
          <w:color w:val="000000"/>
          <w:sz w:val="27"/>
          <w:szCs w:val="27"/>
          <w:lang w:eastAsia="en-GB"/>
        </w:rPr>
        <w:t xml:space="preserve">Dutch </w:t>
      </w:r>
      <w:r w:rsidRPr="00927AA9">
        <w:rPr>
          <w:rFonts w:ascii="Times New Roman" w:eastAsia="Times New Roman" w:hAnsi="Times New Roman" w:cs="Times New Roman"/>
          <w:color w:val="000000"/>
          <w:sz w:val="27"/>
          <w:szCs w:val="27"/>
          <w:lang w:eastAsia="en-GB"/>
        </w:rPr>
        <w:t>National Institute for Public Health and the Environment (RIVM). The first dataset contains the total number of positive tests reported per day per municipality. It also contains information on key characteristics of the municipality, such as population density and which security region it is part of. The second dataset contains data recorded on the level of sewage treatment plants. The key variable here is the average concentration of SARS-CoV-2 RNA measured in the daily amount of sewage water</w:t>
      </w:r>
      <w:r w:rsidR="0019784D">
        <w:rPr>
          <w:rFonts w:ascii="Times New Roman" w:eastAsia="Times New Roman" w:hAnsi="Times New Roman" w:cs="Times New Roman"/>
          <w:color w:val="000000"/>
          <w:sz w:val="27"/>
          <w:szCs w:val="27"/>
          <w:lang w:eastAsia="en-GB"/>
        </w:rPr>
        <w:t xml:space="preserve"> per 100</w:t>
      </w:r>
      <w:r w:rsidR="00DA71F8">
        <w:rPr>
          <w:rFonts w:ascii="Times New Roman" w:eastAsia="Times New Roman" w:hAnsi="Times New Roman" w:cs="Times New Roman"/>
          <w:color w:val="000000"/>
          <w:sz w:val="27"/>
          <w:szCs w:val="27"/>
          <w:lang w:eastAsia="en-GB"/>
        </w:rPr>
        <w:t>,</w:t>
      </w:r>
      <w:r w:rsidR="0019784D">
        <w:rPr>
          <w:rFonts w:ascii="Times New Roman" w:eastAsia="Times New Roman" w:hAnsi="Times New Roman" w:cs="Times New Roman"/>
          <w:color w:val="000000"/>
          <w:sz w:val="27"/>
          <w:szCs w:val="27"/>
          <w:lang w:eastAsia="en-GB"/>
        </w:rPr>
        <w:t>000 inhabitants</w:t>
      </w:r>
      <w:r w:rsidRPr="00927AA9">
        <w:rPr>
          <w:rFonts w:ascii="Times New Roman" w:eastAsia="Times New Roman" w:hAnsi="Times New Roman" w:cs="Times New Roman"/>
          <w:color w:val="000000"/>
          <w:sz w:val="27"/>
          <w:szCs w:val="27"/>
          <w:lang w:eastAsia="en-GB"/>
        </w:rPr>
        <w:t>. This dataset also contains crucial metadata of the sewage treatment plants, such as in which security region the area of responsibility of this treatment plant falls. The two datasets were matched to each other by the variable in which security region a municipality and a treatment plant’s area fall respectively.</w:t>
      </w:r>
    </w:p>
    <w:p w14:paraId="44D76F52" w14:textId="77777777" w:rsidR="00927AA9" w:rsidRPr="00927AA9" w:rsidRDefault="00927AA9" w:rsidP="00927AA9">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r w:rsidRPr="00927AA9">
        <w:rPr>
          <w:rFonts w:ascii="Times New Roman" w:eastAsia="Times New Roman" w:hAnsi="Times New Roman" w:cs="Times New Roman"/>
          <w:b/>
          <w:bCs/>
          <w:color w:val="000000"/>
          <w:sz w:val="27"/>
          <w:szCs w:val="27"/>
          <w:lang w:eastAsia="en-GB"/>
        </w:rPr>
        <w:t>Challenges in the data</w:t>
      </w:r>
    </w:p>
    <w:p w14:paraId="1C2CB229" w14:textId="32A4DF9A" w:rsidR="00927AA9" w:rsidRDefault="00927AA9" w:rsidP="00927AA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7AA9">
        <w:rPr>
          <w:rFonts w:ascii="Times New Roman" w:eastAsia="Times New Roman" w:hAnsi="Times New Roman" w:cs="Times New Roman"/>
          <w:color w:val="000000"/>
          <w:sz w:val="27"/>
          <w:szCs w:val="27"/>
          <w:lang w:eastAsia="en-GB"/>
        </w:rPr>
        <w:t xml:space="preserve">Our goal is to estimate the true number of COVID-19 patients at any given day, based on the data we have available describing the RNA flow in the sewage water. To do this, we </w:t>
      </w:r>
      <w:r w:rsidR="009F38BF">
        <w:rPr>
          <w:rFonts w:ascii="Times New Roman" w:eastAsia="Times New Roman" w:hAnsi="Times New Roman" w:cs="Times New Roman"/>
          <w:color w:val="000000"/>
          <w:sz w:val="27"/>
          <w:szCs w:val="27"/>
          <w:lang w:eastAsia="en-GB"/>
        </w:rPr>
        <w:t xml:space="preserve">first </w:t>
      </w:r>
      <w:r w:rsidRPr="00927AA9">
        <w:rPr>
          <w:rFonts w:ascii="Times New Roman" w:eastAsia="Times New Roman" w:hAnsi="Times New Roman" w:cs="Times New Roman"/>
          <w:color w:val="000000"/>
          <w:sz w:val="27"/>
          <w:szCs w:val="27"/>
          <w:lang w:eastAsia="en-GB"/>
        </w:rPr>
        <w:t>have to establish if there is a relationship between the RNA flow and the number of positive tests per day. Given the data structure, we are faced with a few challenges before we can take on this question.</w:t>
      </w:r>
    </w:p>
    <w:p w14:paraId="26B56636" w14:textId="3A3D3C96" w:rsidR="00927AA9" w:rsidRPr="00927AA9" w:rsidRDefault="00927AA9" w:rsidP="00927AA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7AA9">
        <w:rPr>
          <w:rFonts w:ascii="Times New Roman" w:eastAsia="Times New Roman" w:hAnsi="Times New Roman" w:cs="Times New Roman"/>
          <w:color w:val="000000"/>
          <w:sz w:val="27"/>
          <w:szCs w:val="27"/>
          <w:lang w:eastAsia="en-GB"/>
        </w:rPr>
        <w:t xml:space="preserve">First of all, the data on the number of positive tests </w:t>
      </w:r>
      <w:r w:rsidR="005D23A8">
        <w:rPr>
          <w:rFonts w:ascii="Times New Roman" w:eastAsia="Times New Roman" w:hAnsi="Times New Roman" w:cs="Times New Roman"/>
          <w:color w:val="000000"/>
          <w:sz w:val="27"/>
          <w:szCs w:val="27"/>
          <w:lang w:eastAsia="en-GB"/>
        </w:rPr>
        <w:t>are</w:t>
      </w:r>
      <w:r w:rsidRPr="00927AA9">
        <w:rPr>
          <w:rFonts w:ascii="Times New Roman" w:eastAsia="Times New Roman" w:hAnsi="Times New Roman" w:cs="Times New Roman"/>
          <w:color w:val="000000"/>
          <w:sz w:val="27"/>
          <w:szCs w:val="27"/>
          <w:lang w:eastAsia="en-GB"/>
        </w:rPr>
        <w:t xml:space="preserve"> recorded on the level of municipalities, whereas the data on RNA flow </w:t>
      </w:r>
      <w:r w:rsidR="005D23A8">
        <w:rPr>
          <w:rFonts w:ascii="Times New Roman" w:eastAsia="Times New Roman" w:hAnsi="Times New Roman" w:cs="Times New Roman"/>
          <w:color w:val="000000"/>
          <w:sz w:val="27"/>
          <w:szCs w:val="27"/>
          <w:lang w:eastAsia="en-GB"/>
        </w:rPr>
        <w:t>are</w:t>
      </w:r>
      <w:r w:rsidRPr="00927AA9">
        <w:rPr>
          <w:rFonts w:ascii="Times New Roman" w:eastAsia="Times New Roman" w:hAnsi="Times New Roman" w:cs="Times New Roman"/>
          <w:color w:val="000000"/>
          <w:sz w:val="27"/>
          <w:szCs w:val="27"/>
          <w:lang w:eastAsia="en-GB"/>
        </w:rPr>
        <w:t xml:space="preserve"> recorded on the treatment plant </w:t>
      </w:r>
      <w:r w:rsidRPr="00927AA9">
        <w:rPr>
          <w:rFonts w:ascii="Times New Roman" w:eastAsia="Times New Roman" w:hAnsi="Times New Roman" w:cs="Times New Roman"/>
          <w:color w:val="000000"/>
          <w:sz w:val="27"/>
          <w:szCs w:val="27"/>
          <w:lang w:eastAsia="en-GB"/>
        </w:rPr>
        <w:lastRenderedPageBreak/>
        <w:t>level. In the most straightforward cases, we can aggregate the RNA flow data to municipality level data by virtue that the datasets were already matched by security region code. See SR1 of Figure 1.</w:t>
      </w:r>
    </w:p>
    <w:p w14:paraId="79BB84EA" w14:textId="5AD1F1C2" w:rsidR="00927AA9" w:rsidRPr="00927AA9" w:rsidRDefault="00927AA9" w:rsidP="00927AA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7AA9">
        <w:rPr>
          <w:rFonts w:ascii="Times New Roman" w:eastAsia="Times New Roman" w:hAnsi="Times New Roman" w:cs="Times New Roman"/>
          <w:color w:val="000000"/>
          <w:sz w:val="27"/>
          <w:szCs w:val="27"/>
          <w:lang w:eastAsia="en-GB"/>
        </w:rPr>
        <w:t>However, some sewage treatment plants also treat water from outside their primary security region, creating double entries in the dataset and making simple matching impossible. Luckily</w:t>
      </w:r>
      <w:r w:rsidR="0062763C">
        <w:rPr>
          <w:rFonts w:ascii="Times New Roman" w:eastAsia="Times New Roman" w:hAnsi="Times New Roman" w:cs="Times New Roman"/>
          <w:color w:val="000000"/>
          <w:sz w:val="27"/>
          <w:szCs w:val="27"/>
          <w:lang w:eastAsia="en-GB"/>
        </w:rPr>
        <w:t>,</w:t>
      </w:r>
      <w:r w:rsidRPr="00927AA9">
        <w:rPr>
          <w:rFonts w:ascii="Times New Roman" w:eastAsia="Times New Roman" w:hAnsi="Times New Roman" w:cs="Times New Roman"/>
          <w:color w:val="000000"/>
          <w:sz w:val="27"/>
          <w:szCs w:val="27"/>
          <w:lang w:eastAsia="en-GB"/>
        </w:rPr>
        <w:t xml:space="preserve"> the dataset also provides information on what percentage of the water a treatment plant processes comes from which security region, so we can weigh</w:t>
      </w:r>
      <w:r w:rsidR="00030CA2">
        <w:rPr>
          <w:rFonts w:ascii="Times New Roman" w:eastAsia="Times New Roman" w:hAnsi="Times New Roman" w:cs="Times New Roman"/>
          <w:color w:val="000000"/>
          <w:sz w:val="27"/>
          <w:szCs w:val="27"/>
          <w:lang w:eastAsia="en-GB"/>
        </w:rPr>
        <w:t>t</w:t>
      </w:r>
      <w:r w:rsidRPr="00927AA9">
        <w:rPr>
          <w:rFonts w:ascii="Times New Roman" w:eastAsia="Times New Roman" w:hAnsi="Times New Roman" w:cs="Times New Roman"/>
          <w:color w:val="000000"/>
          <w:sz w:val="27"/>
          <w:szCs w:val="27"/>
          <w:lang w:eastAsia="en-GB"/>
        </w:rPr>
        <w:t xml:space="preserve"> the RNA flow by this variable. See SR2 of Figure 1.</w:t>
      </w:r>
    </w:p>
    <w:p w14:paraId="29E703CA" w14:textId="3A202981" w:rsidR="00927AA9" w:rsidRPr="00927AA9" w:rsidRDefault="005D23A8" w:rsidP="00927AA9">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Furthermore</w:t>
      </w:r>
      <w:r w:rsidR="00927AA9" w:rsidRPr="00927AA9">
        <w:rPr>
          <w:rFonts w:ascii="Times New Roman" w:eastAsia="Times New Roman" w:hAnsi="Times New Roman" w:cs="Times New Roman"/>
          <w:color w:val="000000"/>
          <w:sz w:val="27"/>
          <w:szCs w:val="27"/>
          <w:lang w:eastAsia="en-GB"/>
        </w:rPr>
        <w:t>, some very large municipalities produce so much sewage water in one day, that multiple treatment plants are required to process it</w:t>
      </w:r>
      <w:r w:rsidR="00927AA9">
        <w:rPr>
          <w:rFonts w:ascii="Times New Roman" w:eastAsia="Times New Roman" w:hAnsi="Times New Roman" w:cs="Times New Roman"/>
          <w:color w:val="000000"/>
          <w:sz w:val="27"/>
          <w:szCs w:val="27"/>
          <w:lang w:eastAsia="en-GB"/>
        </w:rPr>
        <w:t>, causing a second kind of double entries</w:t>
      </w:r>
      <w:r w:rsidR="00927AA9" w:rsidRPr="00927AA9">
        <w:rPr>
          <w:rFonts w:ascii="Times New Roman" w:eastAsia="Times New Roman" w:hAnsi="Times New Roman" w:cs="Times New Roman"/>
          <w:color w:val="000000"/>
          <w:sz w:val="27"/>
          <w:szCs w:val="27"/>
          <w:lang w:eastAsia="en-GB"/>
        </w:rPr>
        <w:t xml:space="preserve">. See SR3 of Figure 1. Unfortunately, there </w:t>
      </w:r>
      <w:r>
        <w:rPr>
          <w:rFonts w:ascii="Times New Roman" w:eastAsia="Times New Roman" w:hAnsi="Times New Roman" w:cs="Times New Roman"/>
          <w:color w:val="000000"/>
          <w:sz w:val="27"/>
          <w:szCs w:val="27"/>
          <w:lang w:eastAsia="en-GB"/>
        </w:rPr>
        <w:t>are</w:t>
      </w:r>
      <w:r w:rsidRPr="00927AA9">
        <w:rPr>
          <w:rFonts w:ascii="Times New Roman" w:eastAsia="Times New Roman" w:hAnsi="Times New Roman" w:cs="Times New Roman"/>
          <w:color w:val="000000"/>
          <w:sz w:val="27"/>
          <w:szCs w:val="27"/>
          <w:lang w:eastAsia="en-GB"/>
        </w:rPr>
        <w:t xml:space="preserve"> </w:t>
      </w:r>
      <w:r w:rsidR="00927AA9" w:rsidRPr="00927AA9">
        <w:rPr>
          <w:rFonts w:ascii="Times New Roman" w:eastAsia="Times New Roman" w:hAnsi="Times New Roman" w:cs="Times New Roman"/>
          <w:color w:val="000000"/>
          <w:sz w:val="27"/>
          <w:szCs w:val="27"/>
          <w:lang w:eastAsia="en-GB"/>
        </w:rPr>
        <w:t>no data available that specif</w:t>
      </w:r>
      <w:r>
        <w:rPr>
          <w:rFonts w:ascii="Times New Roman" w:eastAsia="Times New Roman" w:hAnsi="Times New Roman" w:cs="Times New Roman"/>
          <w:color w:val="000000"/>
          <w:sz w:val="27"/>
          <w:szCs w:val="27"/>
          <w:lang w:eastAsia="en-GB"/>
        </w:rPr>
        <w:t xml:space="preserve">y </w:t>
      </w:r>
      <w:r w:rsidR="00927AA9" w:rsidRPr="00927AA9">
        <w:rPr>
          <w:rFonts w:ascii="Times New Roman" w:eastAsia="Times New Roman" w:hAnsi="Times New Roman" w:cs="Times New Roman"/>
          <w:color w:val="000000"/>
          <w:sz w:val="27"/>
          <w:szCs w:val="27"/>
          <w:lang w:eastAsia="en-GB"/>
        </w:rPr>
        <w:t>how much of the water from these large municipalities goes to which treatment plant, making it impossible to establish if there is a relationship between the RNA flow and the number of positive cases on the municipality level.</w:t>
      </w:r>
    </w:p>
    <w:p w14:paraId="1E891CC0" w14:textId="328590D8" w:rsidR="00927AA9" w:rsidRPr="00927AA9" w:rsidRDefault="00927AA9" w:rsidP="00927AA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7AA9">
        <w:rPr>
          <w:rFonts w:ascii="Times New Roman" w:eastAsia="Times New Roman" w:hAnsi="Times New Roman" w:cs="Times New Roman"/>
          <w:color w:val="000000"/>
          <w:sz w:val="27"/>
          <w:szCs w:val="27"/>
          <w:lang w:eastAsia="en-GB"/>
        </w:rPr>
        <w:t xml:space="preserve">We take the above relationships into account in </w:t>
      </w:r>
      <w:r w:rsidR="005D23A8">
        <w:rPr>
          <w:rFonts w:ascii="Times New Roman" w:eastAsia="Times New Roman" w:hAnsi="Times New Roman" w:cs="Times New Roman"/>
          <w:color w:val="000000"/>
          <w:sz w:val="27"/>
          <w:szCs w:val="27"/>
          <w:lang w:eastAsia="en-GB"/>
        </w:rPr>
        <w:t>our analyses.</w:t>
      </w:r>
      <w:r w:rsidR="003C6CA1">
        <w:rPr>
          <w:rFonts w:ascii="Times New Roman" w:eastAsia="Times New Roman" w:hAnsi="Times New Roman" w:cs="Times New Roman"/>
          <w:color w:val="000000"/>
          <w:sz w:val="27"/>
          <w:szCs w:val="27"/>
          <w:lang w:eastAsia="en-GB"/>
        </w:rPr>
        <w:t xml:space="preserve"> </w:t>
      </w:r>
      <w:r w:rsidRPr="00927AA9">
        <w:rPr>
          <w:rFonts w:ascii="Times New Roman" w:eastAsia="Times New Roman" w:hAnsi="Times New Roman" w:cs="Times New Roman"/>
          <w:color w:val="000000"/>
          <w:sz w:val="27"/>
          <w:szCs w:val="27"/>
          <w:lang w:eastAsia="en-GB"/>
        </w:rPr>
        <w:t>Furthermore, we conclude that we have to aggregate our data to the Security Region level when establishing a relationship between RNA flow and number of positive cases, to get an accurate indicator.</w:t>
      </w:r>
      <w:r w:rsidR="003C6CA1">
        <w:rPr>
          <w:rFonts w:ascii="Times New Roman" w:eastAsia="Times New Roman" w:hAnsi="Times New Roman" w:cs="Times New Roman"/>
          <w:color w:val="000000"/>
          <w:sz w:val="27"/>
          <w:szCs w:val="27"/>
          <w:lang w:eastAsia="en-GB"/>
        </w:rPr>
        <w:t xml:space="preserve"> </w:t>
      </w:r>
      <w:r w:rsidR="005D23A8">
        <w:rPr>
          <w:rFonts w:ascii="Times New Roman" w:eastAsia="Times New Roman" w:hAnsi="Times New Roman" w:cs="Times New Roman"/>
          <w:color w:val="000000"/>
          <w:sz w:val="27"/>
          <w:szCs w:val="27"/>
          <w:lang w:eastAsia="en-GB"/>
        </w:rPr>
        <w:t>Lastly, t</w:t>
      </w:r>
      <w:r w:rsidR="003C6CA1">
        <w:rPr>
          <w:rFonts w:ascii="Times New Roman" w:eastAsia="Times New Roman" w:hAnsi="Times New Roman" w:cs="Times New Roman"/>
          <w:color w:val="000000"/>
          <w:sz w:val="27"/>
          <w:szCs w:val="27"/>
          <w:lang w:eastAsia="en-GB"/>
        </w:rPr>
        <w:t>he data we use in our analyses are a subset of the original dataset, because the dataset only includes all sewage treatment plants from the 7</w:t>
      </w:r>
      <w:r w:rsidR="003C6CA1" w:rsidRPr="00461A38">
        <w:rPr>
          <w:rFonts w:ascii="Times New Roman" w:eastAsia="Times New Roman" w:hAnsi="Times New Roman" w:cs="Times New Roman"/>
          <w:color w:val="000000"/>
          <w:sz w:val="27"/>
          <w:szCs w:val="27"/>
          <w:vertAlign w:val="superscript"/>
          <w:lang w:eastAsia="en-GB"/>
        </w:rPr>
        <w:t>th</w:t>
      </w:r>
      <w:r w:rsidR="003C6CA1">
        <w:rPr>
          <w:rFonts w:ascii="Times New Roman" w:eastAsia="Times New Roman" w:hAnsi="Times New Roman" w:cs="Times New Roman"/>
          <w:color w:val="000000"/>
          <w:sz w:val="27"/>
          <w:szCs w:val="27"/>
          <w:lang w:eastAsia="en-GB"/>
        </w:rPr>
        <w:t xml:space="preserve"> of September onwards. </w:t>
      </w:r>
    </w:p>
    <w:p w14:paraId="194B1E3C" w14:textId="6B3E96D4" w:rsidR="00BE46C6" w:rsidRDefault="00927AA9" w:rsidP="005D23A8">
      <w:pPr>
        <w:pStyle w:val="Heading3"/>
        <w:rPr>
          <w:b w:val="0"/>
          <w:bCs w:val="0"/>
          <w:color w:val="000000"/>
        </w:rPr>
      </w:pPr>
      <w:r>
        <w:rPr>
          <w:color w:val="000000"/>
        </w:rPr>
        <w:t>Methods and preliminary results</w:t>
      </w:r>
    </w:p>
    <w:p w14:paraId="0521A31B" w14:textId="6A56A6D5" w:rsidR="005D23A8" w:rsidRPr="002807F8" w:rsidRDefault="005D23A8" w:rsidP="00461A38">
      <w:pPr>
        <w:pStyle w:val="NormalWeb"/>
        <w:rPr>
          <w:color w:val="000000"/>
        </w:rPr>
      </w:pPr>
      <w:r w:rsidRPr="00461A38">
        <w:rPr>
          <w:color w:val="000000"/>
          <w:sz w:val="27"/>
          <w:szCs w:val="27"/>
        </w:rPr>
        <w:t>We work towards our goal through asking and answering several sub-questions. The following section contains the analyses and preliminary results of these sub-questions.</w:t>
      </w:r>
    </w:p>
    <w:p w14:paraId="3C94C918" w14:textId="6F6D900F" w:rsidR="00927AA9" w:rsidRDefault="003C6CA1" w:rsidP="00461A38">
      <w:pPr>
        <w:pStyle w:val="Heading3"/>
        <w:numPr>
          <w:ilvl w:val="0"/>
          <w:numId w:val="4"/>
        </w:numPr>
        <w:rPr>
          <w:color w:val="000000"/>
        </w:rPr>
      </w:pPr>
      <w:r>
        <w:rPr>
          <w:color w:val="000000"/>
        </w:rPr>
        <w:t xml:space="preserve">How does the total </w:t>
      </w:r>
      <w:r w:rsidR="00927AA9">
        <w:rPr>
          <w:color w:val="000000"/>
        </w:rPr>
        <w:t xml:space="preserve">number of </w:t>
      </w:r>
      <w:r>
        <w:rPr>
          <w:color w:val="000000"/>
        </w:rPr>
        <w:t>reported</w:t>
      </w:r>
      <w:r w:rsidR="00927AA9">
        <w:rPr>
          <w:color w:val="000000"/>
        </w:rPr>
        <w:t xml:space="preserve"> infections in the Netherlands</w:t>
      </w:r>
      <w:r>
        <w:rPr>
          <w:color w:val="000000"/>
        </w:rPr>
        <w:t xml:space="preserve"> as a whole </w:t>
      </w:r>
      <w:r w:rsidR="00BE46C6">
        <w:rPr>
          <w:color w:val="000000"/>
        </w:rPr>
        <w:t>develop</w:t>
      </w:r>
      <w:r>
        <w:rPr>
          <w:color w:val="000000"/>
        </w:rPr>
        <w:t xml:space="preserve"> over time? </w:t>
      </w:r>
    </w:p>
    <w:p w14:paraId="433583FD" w14:textId="0C289C48" w:rsidR="00927AA9" w:rsidRDefault="00700992" w:rsidP="00461A38">
      <w:pPr>
        <w:pStyle w:val="NormalWeb"/>
      </w:pPr>
      <w:r>
        <w:rPr>
          <w:color w:val="000000"/>
          <w:sz w:val="27"/>
          <w:szCs w:val="27"/>
        </w:rPr>
        <w:t>We wrote a function to aggregate</w:t>
      </w:r>
      <w:r w:rsidR="00927AA9">
        <w:rPr>
          <w:color w:val="000000"/>
          <w:sz w:val="27"/>
          <w:szCs w:val="27"/>
        </w:rPr>
        <w:t xml:space="preserve"> the data </w:t>
      </w:r>
      <w:r w:rsidR="00F04FE7">
        <w:rPr>
          <w:color w:val="000000"/>
          <w:sz w:val="27"/>
          <w:szCs w:val="27"/>
        </w:rPr>
        <w:t xml:space="preserve">by </w:t>
      </w:r>
      <w:r w:rsidR="00927AA9">
        <w:rPr>
          <w:color w:val="000000"/>
          <w:sz w:val="27"/>
          <w:szCs w:val="27"/>
        </w:rPr>
        <w:t xml:space="preserve">the number of reported infections in a municipality on a given day to the total number of reported infections on that day in </w:t>
      </w:r>
      <w:r w:rsidR="00F04FE7">
        <w:rPr>
          <w:color w:val="000000"/>
          <w:sz w:val="27"/>
          <w:szCs w:val="27"/>
        </w:rPr>
        <w:t>t</w:t>
      </w:r>
      <w:r w:rsidR="00927AA9">
        <w:rPr>
          <w:color w:val="000000"/>
          <w:sz w:val="27"/>
          <w:szCs w:val="27"/>
        </w:rPr>
        <w:t>he Netherlands as a whole</w:t>
      </w:r>
      <w:r w:rsidR="00D17F97">
        <w:rPr>
          <w:color w:val="000000"/>
          <w:sz w:val="27"/>
          <w:szCs w:val="27"/>
        </w:rPr>
        <w:t>, discarding double entries per municipality</w:t>
      </w:r>
      <w:r w:rsidR="00927AA9">
        <w:rPr>
          <w:color w:val="000000"/>
          <w:sz w:val="27"/>
          <w:szCs w:val="27"/>
        </w:rPr>
        <w:t xml:space="preserve">. The resulting output is visualized in Figure 2a, where you can see the total number of </w:t>
      </w:r>
      <w:r w:rsidR="00F04FE7">
        <w:rPr>
          <w:color w:val="000000"/>
          <w:sz w:val="27"/>
          <w:szCs w:val="27"/>
        </w:rPr>
        <w:t xml:space="preserve">reported </w:t>
      </w:r>
      <w:r w:rsidR="00927AA9">
        <w:rPr>
          <w:color w:val="000000"/>
          <w:sz w:val="27"/>
          <w:szCs w:val="27"/>
        </w:rPr>
        <w:t>infections we have had over time in the Netherlands. The second wave is also clearly visibl</w:t>
      </w:r>
      <w:r w:rsidR="00F04FE7">
        <w:rPr>
          <w:color w:val="000000"/>
          <w:sz w:val="27"/>
          <w:szCs w:val="27"/>
        </w:rPr>
        <w:t>e</w:t>
      </w:r>
      <w:r w:rsidR="00927AA9">
        <w:rPr>
          <w:color w:val="000000"/>
          <w:sz w:val="27"/>
          <w:szCs w:val="27"/>
        </w:rPr>
        <w:t xml:space="preserve">, where you see the </w:t>
      </w:r>
      <w:r w:rsidR="00F04FE7">
        <w:rPr>
          <w:color w:val="000000"/>
          <w:sz w:val="27"/>
          <w:szCs w:val="27"/>
        </w:rPr>
        <w:t xml:space="preserve">total </w:t>
      </w:r>
      <w:r w:rsidR="00927AA9">
        <w:rPr>
          <w:color w:val="000000"/>
          <w:sz w:val="27"/>
          <w:szCs w:val="27"/>
        </w:rPr>
        <w:t xml:space="preserve">number of </w:t>
      </w:r>
      <w:r w:rsidR="00F04FE7">
        <w:rPr>
          <w:color w:val="000000"/>
          <w:sz w:val="27"/>
          <w:szCs w:val="27"/>
        </w:rPr>
        <w:t xml:space="preserve">reported </w:t>
      </w:r>
      <w:r w:rsidR="00927AA9">
        <w:rPr>
          <w:color w:val="000000"/>
          <w:sz w:val="27"/>
          <w:szCs w:val="27"/>
        </w:rPr>
        <w:t>infections increasing more rapidly in October compared to September.</w:t>
      </w:r>
      <w:r w:rsidR="00EC2DA0">
        <w:rPr>
          <w:color w:val="000000"/>
          <w:sz w:val="27"/>
          <w:szCs w:val="27"/>
        </w:rPr>
        <w:t xml:space="preserve"> </w:t>
      </w:r>
    </w:p>
    <w:p w14:paraId="0A5E1CE1" w14:textId="39E7506A" w:rsidR="00927AA9" w:rsidRDefault="00D17F97" w:rsidP="00461A38">
      <w:pPr>
        <w:pStyle w:val="NormalWeb"/>
      </w:pPr>
      <w:r>
        <w:rPr>
          <w:color w:val="000000"/>
          <w:sz w:val="27"/>
          <w:szCs w:val="27"/>
        </w:rPr>
        <w:t xml:space="preserve">We are </w:t>
      </w:r>
      <w:r w:rsidR="00927AA9">
        <w:rPr>
          <w:color w:val="000000"/>
          <w:sz w:val="27"/>
          <w:szCs w:val="27"/>
        </w:rPr>
        <w:t xml:space="preserve">also </w:t>
      </w:r>
      <w:r w:rsidR="00927AA9" w:rsidRPr="00D17F97">
        <w:rPr>
          <w:color w:val="000000"/>
          <w:sz w:val="27"/>
          <w:szCs w:val="27"/>
        </w:rPr>
        <w:t xml:space="preserve">interested in the daily fluctuations of the number of </w:t>
      </w:r>
      <w:r w:rsidR="00F04FE7" w:rsidRPr="00D17F97">
        <w:rPr>
          <w:color w:val="000000"/>
          <w:sz w:val="27"/>
          <w:szCs w:val="27"/>
        </w:rPr>
        <w:t xml:space="preserve">reported </w:t>
      </w:r>
      <w:r w:rsidR="00927AA9" w:rsidRPr="00D17F97">
        <w:rPr>
          <w:color w:val="000000"/>
          <w:sz w:val="27"/>
          <w:szCs w:val="27"/>
        </w:rPr>
        <w:t xml:space="preserve">infections in the Netherlands. </w:t>
      </w:r>
      <w:r w:rsidR="00F04FE7" w:rsidRPr="00D17F97">
        <w:rPr>
          <w:color w:val="000000"/>
          <w:sz w:val="27"/>
          <w:szCs w:val="27"/>
        </w:rPr>
        <w:t>To show this,</w:t>
      </w:r>
      <w:r w:rsidR="00927AA9" w:rsidRPr="00D17F97">
        <w:rPr>
          <w:color w:val="000000"/>
          <w:sz w:val="27"/>
          <w:szCs w:val="27"/>
        </w:rPr>
        <w:t xml:space="preserve"> we altered the function </w:t>
      </w:r>
      <w:r w:rsidR="00F04FE7" w:rsidRPr="00D17F97">
        <w:rPr>
          <w:color w:val="000000"/>
          <w:sz w:val="27"/>
          <w:szCs w:val="27"/>
        </w:rPr>
        <w:t>such</w:t>
      </w:r>
      <w:r w:rsidR="00927AA9" w:rsidRPr="00D17F97">
        <w:rPr>
          <w:color w:val="000000"/>
          <w:sz w:val="27"/>
          <w:szCs w:val="27"/>
        </w:rPr>
        <w:t xml:space="preserve"> that it would </w:t>
      </w:r>
      <w:r w:rsidRPr="00461A38">
        <w:rPr>
          <w:color w:val="000000"/>
          <w:sz w:val="27"/>
          <w:szCs w:val="27"/>
        </w:rPr>
        <w:t>calculate the difference in total reported cases between each day and the day before</w:t>
      </w:r>
      <w:r w:rsidR="00927AA9" w:rsidRPr="00D17F97">
        <w:rPr>
          <w:color w:val="000000"/>
          <w:sz w:val="27"/>
          <w:szCs w:val="27"/>
        </w:rPr>
        <w:t xml:space="preserve">. </w:t>
      </w:r>
      <w:r w:rsidRPr="00D17F97">
        <w:rPr>
          <w:color w:val="000000"/>
          <w:sz w:val="27"/>
          <w:szCs w:val="27"/>
        </w:rPr>
        <w:t>The</w:t>
      </w:r>
      <w:r w:rsidR="00927AA9" w:rsidRPr="00D17F97">
        <w:rPr>
          <w:color w:val="000000"/>
          <w:sz w:val="27"/>
          <w:szCs w:val="27"/>
        </w:rPr>
        <w:t xml:space="preserve"> results are</w:t>
      </w:r>
      <w:r w:rsidR="00927AA9">
        <w:rPr>
          <w:color w:val="000000"/>
          <w:sz w:val="27"/>
          <w:szCs w:val="27"/>
        </w:rPr>
        <w:t xml:space="preserve"> visualized in Figure 2b.</w:t>
      </w:r>
    </w:p>
    <w:p w14:paraId="5786AD18" w14:textId="3A648789" w:rsidR="00927AA9" w:rsidRDefault="003C6CA1" w:rsidP="00461A38">
      <w:pPr>
        <w:pStyle w:val="Heading3"/>
        <w:numPr>
          <w:ilvl w:val="0"/>
          <w:numId w:val="4"/>
        </w:numPr>
        <w:rPr>
          <w:color w:val="000000"/>
        </w:rPr>
      </w:pPr>
      <w:r>
        <w:rPr>
          <w:color w:val="000000"/>
        </w:rPr>
        <w:lastRenderedPageBreak/>
        <w:t>What does this trend look like</w:t>
      </w:r>
      <w:r w:rsidR="00927AA9">
        <w:rPr>
          <w:color w:val="000000"/>
        </w:rPr>
        <w:t xml:space="preserve"> </w:t>
      </w:r>
      <w:r>
        <w:rPr>
          <w:color w:val="000000"/>
        </w:rPr>
        <w:t xml:space="preserve">displayed </w:t>
      </w:r>
      <w:r w:rsidR="00927AA9">
        <w:rPr>
          <w:color w:val="000000"/>
        </w:rPr>
        <w:t xml:space="preserve">per 100,000 inhabitants </w:t>
      </w:r>
      <w:r>
        <w:rPr>
          <w:color w:val="000000"/>
        </w:rPr>
        <w:t>of</w:t>
      </w:r>
      <w:r w:rsidR="00927AA9">
        <w:rPr>
          <w:color w:val="000000"/>
        </w:rPr>
        <w:t xml:space="preserve"> </w:t>
      </w:r>
      <w:r>
        <w:rPr>
          <w:color w:val="000000"/>
        </w:rPr>
        <w:t>t</w:t>
      </w:r>
      <w:r w:rsidR="00927AA9">
        <w:rPr>
          <w:color w:val="000000"/>
        </w:rPr>
        <w:t>he Netherlands</w:t>
      </w:r>
      <w:r>
        <w:rPr>
          <w:color w:val="000000"/>
        </w:rPr>
        <w:t>?</w:t>
      </w:r>
    </w:p>
    <w:p w14:paraId="2315636A" w14:textId="14A8F9C4" w:rsidR="002807F8" w:rsidRDefault="00927AA9" w:rsidP="00927AA9">
      <w:pPr>
        <w:pStyle w:val="NormalWeb"/>
        <w:rPr>
          <w:color w:val="000000"/>
          <w:sz w:val="27"/>
          <w:szCs w:val="27"/>
        </w:rPr>
      </w:pPr>
      <w:r>
        <w:rPr>
          <w:color w:val="000000"/>
          <w:sz w:val="27"/>
          <w:szCs w:val="27"/>
        </w:rPr>
        <w:t xml:space="preserve">Next, we visualized the number of </w:t>
      </w:r>
      <w:r w:rsidR="00877011">
        <w:rPr>
          <w:color w:val="000000"/>
          <w:sz w:val="27"/>
          <w:szCs w:val="27"/>
        </w:rPr>
        <w:t xml:space="preserve">reported </w:t>
      </w:r>
      <w:r>
        <w:rPr>
          <w:color w:val="000000"/>
          <w:sz w:val="27"/>
          <w:szCs w:val="27"/>
        </w:rPr>
        <w:t xml:space="preserve">cases per 100,000 inhabitants of </w:t>
      </w:r>
      <w:r w:rsidR="006428FD">
        <w:rPr>
          <w:color w:val="000000"/>
          <w:sz w:val="27"/>
          <w:szCs w:val="27"/>
        </w:rPr>
        <w:t>t</w:t>
      </w:r>
      <w:r>
        <w:rPr>
          <w:color w:val="000000"/>
          <w:sz w:val="27"/>
          <w:szCs w:val="27"/>
        </w:rPr>
        <w:t>he Netherlands. Again, we decided to do this for both the total number of infections we have had over time, as well as the daily differences. As you can see in Figures 3a and 3b, the shape of the distribution is the same, but the scale on the y-axis is different. This is expected, as we took the functions of the previous step and multiplied the total number of reported infections by the number of inhabitants of the municipality divided by 100,000.</w:t>
      </w:r>
    </w:p>
    <w:p w14:paraId="2B51A2E2" w14:textId="31E3BC97" w:rsidR="00927AA9" w:rsidRDefault="003C6CA1" w:rsidP="00461A38">
      <w:pPr>
        <w:pStyle w:val="Heading3"/>
        <w:numPr>
          <w:ilvl w:val="0"/>
          <w:numId w:val="4"/>
        </w:numPr>
      </w:pPr>
      <w:r w:rsidRPr="00461A38">
        <w:t>What is the mean level of RNA</w:t>
      </w:r>
      <w:r w:rsidR="0062763C" w:rsidRPr="00461A38">
        <w:t xml:space="preserve"> </w:t>
      </w:r>
      <w:r w:rsidRPr="00461A38">
        <w:t>particles</w:t>
      </w:r>
      <w:r w:rsidR="0062763C" w:rsidRPr="00461A38">
        <w:t xml:space="preserve"> found in the water per 100,000</w:t>
      </w:r>
      <w:r w:rsidR="002807F8">
        <w:t xml:space="preserve"> </w:t>
      </w:r>
      <w:r w:rsidR="002807F8" w:rsidRPr="00461A38">
        <w:t>i</w:t>
      </w:r>
      <w:r w:rsidR="0062763C" w:rsidRPr="00461A38">
        <w:t xml:space="preserve">nhabitants? </w:t>
      </w:r>
    </w:p>
    <w:p w14:paraId="75E28B58" w14:textId="2EBA2A9B" w:rsidR="00927AA9" w:rsidRDefault="0065019E" w:rsidP="00927AA9">
      <w:pPr>
        <w:pStyle w:val="NormalWeb"/>
        <w:rPr>
          <w:color w:val="000000"/>
          <w:sz w:val="27"/>
          <w:szCs w:val="27"/>
        </w:rPr>
      </w:pPr>
      <w:r w:rsidRPr="0065019E">
        <w:rPr>
          <w:color w:val="000000"/>
          <w:sz w:val="27"/>
          <w:szCs w:val="27"/>
        </w:rPr>
        <w:t xml:space="preserve">We saw that the number of infections had been increasing since the beginning of September and peaked in October. As one only requests a test after experiencing symptoms, one would expect the amount of RNA particles in the sewage water to precede the increase with in the number of infections. Therefore, we have </w:t>
      </w:r>
      <w:r>
        <w:rPr>
          <w:color w:val="000000"/>
          <w:sz w:val="27"/>
          <w:szCs w:val="27"/>
        </w:rPr>
        <w:t>v</w:t>
      </w:r>
      <w:r w:rsidRPr="0065019E">
        <w:rPr>
          <w:color w:val="000000"/>
          <w:sz w:val="27"/>
          <w:szCs w:val="27"/>
        </w:rPr>
        <w:t>isualized the distribution of the RNA particles in the Netherlands over time</w:t>
      </w:r>
      <w:r>
        <w:rPr>
          <w:color w:val="000000"/>
          <w:sz w:val="27"/>
          <w:szCs w:val="27"/>
        </w:rPr>
        <w:t xml:space="preserve">. </w:t>
      </w:r>
      <w:r w:rsidR="00927AA9">
        <w:rPr>
          <w:color w:val="000000"/>
          <w:sz w:val="27"/>
          <w:szCs w:val="27"/>
        </w:rPr>
        <w:t xml:space="preserve">In </w:t>
      </w:r>
      <w:r w:rsidR="00234E4C">
        <w:rPr>
          <w:color w:val="000000"/>
          <w:sz w:val="27"/>
          <w:szCs w:val="27"/>
        </w:rPr>
        <w:t xml:space="preserve">Figure 4, </w:t>
      </w:r>
      <w:r w:rsidR="00927AA9">
        <w:rPr>
          <w:color w:val="000000"/>
          <w:sz w:val="27"/>
          <w:szCs w:val="27"/>
        </w:rPr>
        <w:t>the mean number of RNA particles per 100</w:t>
      </w:r>
      <w:r w:rsidR="00F04FE7">
        <w:rPr>
          <w:color w:val="000000"/>
          <w:sz w:val="27"/>
          <w:szCs w:val="27"/>
        </w:rPr>
        <w:t>,</w:t>
      </w:r>
      <w:r w:rsidR="00927AA9">
        <w:rPr>
          <w:color w:val="000000"/>
          <w:sz w:val="27"/>
          <w:szCs w:val="27"/>
        </w:rPr>
        <w:t xml:space="preserve">000 inhabitants summed over all sewage water installations for every day is plotted. The </w:t>
      </w:r>
      <w:r w:rsidR="006428FD">
        <w:rPr>
          <w:color w:val="000000"/>
          <w:sz w:val="27"/>
          <w:szCs w:val="27"/>
        </w:rPr>
        <w:t xml:space="preserve">shape of the </w:t>
      </w:r>
      <w:r w:rsidR="00927AA9">
        <w:rPr>
          <w:color w:val="000000"/>
          <w:sz w:val="27"/>
          <w:szCs w:val="27"/>
        </w:rPr>
        <w:t xml:space="preserve">plot </w:t>
      </w:r>
      <w:r w:rsidR="00F14946">
        <w:rPr>
          <w:color w:val="000000"/>
          <w:sz w:val="27"/>
          <w:szCs w:val="27"/>
        </w:rPr>
        <w:t xml:space="preserve">loosely follows the same trend as the </w:t>
      </w:r>
      <w:r w:rsidR="00927AA9">
        <w:rPr>
          <w:color w:val="000000"/>
          <w:sz w:val="27"/>
          <w:szCs w:val="27"/>
        </w:rPr>
        <w:t xml:space="preserve">plot of the </w:t>
      </w:r>
      <w:r w:rsidR="006428FD">
        <w:rPr>
          <w:color w:val="000000"/>
          <w:sz w:val="27"/>
          <w:szCs w:val="27"/>
        </w:rPr>
        <w:t xml:space="preserve">reported </w:t>
      </w:r>
      <w:r w:rsidR="00927AA9">
        <w:rPr>
          <w:color w:val="000000"/>
          <w:sz w:val="27"/>
          <w:szCs w:val="27"/>
        </w:rPr>
        <w:t>infections</w:t>
      </w:r>
      <w:r w:rsidR="00F14946">
        <w:rPr>
          <w:color w:val="000000"/>
          <w:sz w:val="27"/>
          <w:szCs w:val="27"/>
        </w:rPr>
        <w:t>, but its shape is much less smooth</w:t>
      </w:r>
      <w:r w:rsidR="00927AA9">
        <w:rPr>
          <w:color w:val="000000"/>
          <w:sz w:val="27"/>
          <w:szCs w:val="27"/>
        </w:rPr>
        <w:t xml:space="preserve">. </w:t>
      </w:r>
      <w:r w:rsidR="00F14946">
        <w:rPr>
          <w:color w:val="000000"/>
          <w:sz w:val="27"/>
          <w:szCs w:val="27"/>
        </w:rPr>
        <w:t>This could be due to the fact that not all treatment plants report the RNA flow every day, and that the number of reporting treatment plants differs per day</w:t>
      </w:r>
      <w:r w:rsidR="00783CAC">
        <w:rPr>
          <w:color w:val="000000"/>
          <w:sz w:val="27"/>
          <w:szCs w:val="27"/>
        </w:rPr>
        <w:t xml:space="preserve"> and per region</w:t>
      </w:r>
      <w:r w:rsidR="00F14946">
        <w:rPr>
          <w:color w:val="000000"/>
          <w:sz w:val="27"/>
          <w:szCs w:val="27"/>
        </w:rPr>
        <w:t xml:space="preserve">. </w:t>
      </w:r>
    </w:p>
    <w:p w14:paraId="5A12A9DE" w14:textId="776D5B81" w:rsidR="00927AA9" w:rsidRDefault="0062763C" w:rsidP="00461A38">
      <w:pPr>
        <w:pStyle w:val="Heading3"/>
        <w:numPr>
          <w:ilvl w:val="0"/>
          <w:numId w:val="4"/>
        </w:numPr>
        <w:rPr>
          <w:color w:val="000000"/>
        </w:rPr>
      </w:pPr>
      <w:r>
        <w:rPr>
          <w:color w:val="000000"/>
        </w:rPr>
        <w:t>What is the relationship</w:t>
      </w:r>
      <w:r w:rsidR="00927AA9">
        <w:rPr>
          <w:color w:val="000000"/>
        </w:rPr>
        <w:t xml:space="preserve"> between RNA </w:t>
      </w:r>
      <w:r>
        <w:rPr>
          <w:color w:val="000000"/>
        </w:rPr>
        <w:t xml:space="preserve">particles </w:t>
      </w:r>
      <w:r w:rsidR="00927AA9">
        <w:rPr>
          <w:color w:val="000000"/>
        </w:rPr>
        <w:t>and</w:t>
      </w:r>
      <w:r>
        <w:rPr>
          <w:color w:val="000000"/>
        </w:rPr>
        <w:t xml:space="preserve"> the</w:t>
      </w:r>
      <w:r w:rsidR="00927AA9">
        <w:rPr>
          <w:color w:val="000000"/>
        </w:rPr>
        <w:t xml:space="preserve"> </w:t>
      </w:r>
      <w:r w:rsidR="00234E4C">
        <w:rPr>
          <w:color w:val="000000"/>
        </w:rPr>
        <w:t xml:space="preserve">total </w:t>
      </w:r>
      <w:r w:rsidR="00927AA9">
        <w:rPr>
          <w:color w:val="000000"/>
        </w:rPr>
        <w:t>number of infections</w:t>
      </w:r>
      <w:r>
        <w:rPr>
          <w:color w:val="000000"/>
        </w:rPr>
        <w:t xml:space="preserve"> on one given moment? </w:t>
      </w:r>
    </w:p>
    <w:p w14:paraId="190B8B35" w14:textId="67660C00" w:rsidR="00927AA9" w:rsidRDefault="0062763C" w:rsidP="00927AA9">
      <w:pPr>
        <w:pStyle w:val="NormalWeb"/>
        <w:rPr>
          <w:color w:val="000000"/>
          <w:sz w:val="27"/>
          <w:szCs w:val="27"/>
        </w:rPr>
      </w:pPr>
      <w:r>
        <w:rPr>
          <w:color w:val="000000"/>
          <w:sz w:val="27"/>
          <w:szCs w:val="27"/>
        </w:rPr>
        <w:t xml:space="preserve">As mentioned in the data </w:t>
      </w:r>
      <w:r w:rsidR="00877011">
        <w:rPr>
          <w:color w:val="000000"/>
          <w:sz w:val="27"/>
          <w:szCs w:val="27"/>
        </w:rPr>
        <w:t>description</w:t>
      </w:r>
      <w:r>
        <w:rPr>
          <w:color w:val="000000"/>
          <w:sz w:val="27"/>
          <w:szCs w:val="27"/>
        </w:rPr>
        <w:t>, some</w:t>
      </w:r>
      <w:r w:rsidR="00927AA9">
        <w:rPr>
          <w:color w:val="000000"/>
          <w:sz w:val="27"/>
          <w:szCs w:val="27"/>
        </w:rPr>
        <w:t xml:space="preserve"> installations process water from multiple security regions, rendering the current RNA flow </w:t>
      </w:r>
      <w:r w:rsidR="00877011">
        <w:rPr>
          <w:color w:val="000000"/>
          <w:sz w:val="27"/>
          <w:szCs w:val="27"/>
        </w:rPr>
        <w:t xml:space="preserve">variable </w:t>
      </w:r>
      <w:r w:rsidR="00927AA9">
        <w:rPr>
          <w:color w:val="000000"/>
          <w:sz w:val="27"/>
          <w:szCs w:val="27"/>
        </w:rPr>
        <w:t xml:space="preserve">unrepresentative. </w:t>
      </w:r>
      <w:r w:rsidR="00264706">
        <w:rPr>
          <w:color w:val="000000"/>
          <w:sz w:val="27"/>
          <w:szCs w:val="27"/>
        </w:rPr>
        <w:t xml:space="preserve">We do have a variable available </w:t>
      </w:r>
      <w:r w:rsidR="00927AA9">
        <w:rPr>
          <w:color w:val="000000"/>
          <w:sz w:val="27"/>
          <w:szCs w:val="27"/>
        </w:rPr>
        <w:t xml:space="preserve">that contains the proportion of water from the security region processed by that respective installation. </w:t>
      </w:r>
      <w:r w:rsidR="00264706">
        <w:rPr>
          <w:color w:val="000000"/>
          <w:sz w:val="27"/>
          <w:szCs w:val="27"/>
        </w:rPr>
        <w:t>We multiplied t</w:t>
      </w:r>
      <w:r w:rsidR="00927AA9">
        <w:rPr>
          <w:color w:val="000000"/>
          <w:sz w:val="27"/>
          <w:szCs w:val="27"/>
        </w:rPr>
        <w:t>hese two columns to create a representative RNA flow</w:t>
      </w:r>
      <w:r w:rsidR="00030CA2">
        <w:rPr>
          <w:color w:val="000000"/>
          <w:sz w:val="27"/>
          <w:szCs w:val="27"/>
        </w:rPr>
        <w:t xml:space="preserve"> variable</w:t>
      </w:r>
      <w:r w:rsidR="00927AA9">
        <w:rPr>
          <w:color w:val="000000"/>
          <w:sz w:val="27"/>
          <w:szCs w:val="27"/>
        </w:rPr>
        <w:t>.</w:t>
      </w:r>
    </w:p>
    <w:p w14:paraId="6AE836C2" w14:textId="1FB7E812" w:rsidR="00927AA9" w:rsidRDefault="00927AA9" w:rsidP="00927AA9">
      <w:pPr>
        <w:pStyle w:val="NormalWeb"/>
        <w:rPr>
          <w:color w:val="000000"/>
          <w:sz w:val="27"/>
          <w:szCs w:val="27"/>
        </w:rPr>
      </w:pPr>
      <w:r>
        <w:rPr>
          <w:color w:val="000000"/>
          <w:sz w:val="27"/>
          <w:szCs w:val="27"/>
        </w:rPr>
        <w:t>Now that the RNA flow has been weighted, we want to inspect how the RNA flow is related to the increase in the number of infections</w:t>
      </w:r>
      <w:r w:rsidR="004A25E2">
        <w:rPr>
          <w:color w:val="000000"/>
          <w:sz w:val="27"/>
          <w:szCs w:val="27"/>
        </w:rPr>
        <w:t xml:space="preserve"> on</w:t>
      </w:r>
      <w:r>
        <w:rPr>
          <w:color w:val="000000"/>
          <w:sz w:val="27"/>
          <w:szCs w:val="27"/>
        </w:rPr>
        <w:t xml:space="preserve"> the level of the security regions. To achieve this, </w:t>
      </w:r>
      <w:r w:rsidR="004A25E2">
        <w:rPr>
          <w:color w:val="000000"/>
          <w:sz w:val="27"/>
          <w:szCs w:val="27"/>
        </w:rPr>
        <w:t xml:space="preserve">we altered </w:t>
      </w:r>
      <w:r>
        <w:rPr>
          <w:color w:val="000000"/>
          <w:sz w:val="27"/>
          <w:szCs w:val="27"/>
        </w:rPr>
        <w:t xml:space="preserve">the current functions for calculating the RNA flow and increase in number of infections per day so that these values are reported for each security region per day. Subsequently, </w:t>
      </w:r>
      <w:r w:rsidR="004A25E2">
        <w:rPr>
          <w:color w:val="000000"/>
          <w:sz w:val="27"/>
          <w:szCs w:val="27"/>
        </w:rPr>
        <w:t xml:space="preserve">we compared </w:t>
      </w:r>
      <w:r>
        <w:rPr>
          <w:color w:val="000000"/>
          <w:sz w:val="27"/>
          <w:szCs w:val="27"/>
        </w:rPr>
        <w:t xml:space="preserve">the RNA flow from one day </w:t>
      </w:r>
      <w:r w:rsidR="004A25E2">
        <w:rPr>
          <w:color w:val="000000"/>
          <w:sz w:val="27"/>
          <w:szCs w:val="27"/>
        </w:rPr>
        <w:t xml:space="preserve">to </w:t>
      </w:r>
      <w:r>
        <w:rPr>
          <w:color w:val="000000"/>
          <w:sz w:val="27"/>
          <w:szCs w:val="27"/>
        </w:rPr>
        <w:t xml:space="preserve">the increase in the number of </w:t>
      </w:r>
      <w:r w:rsidR="004A25E2">
        <w:rPr>
          <w:color w:val="000000"/>
          <w:sz w:val="27"/>
          <w:szCs w:val="27"/>
        </w:rPr>
        <w:t xml:space="preserve">reported </w:t>
      </w:r>
      <w:r>
        <w:rPr>
          <w:color w:val="000000"/>
          <w:sz w:val="27"/>
          <w:szCs w:val="27"/>
        </w:rPr>
        <w:t>infections from seven days later. The reason for this is that there is generally a seven</w:t>
      </w:r>
      <w:r w:rsidR="008A25A1">
        <w:rPr>
          <w:color w:val="000000"/>
          <w:sz w:val="27"/>
          <w:szCs w:val="27"/>
        </w:rPr>
        <w:t>-</w:t>
      </w:r>
      <w:r>
        <w:rPr>
          <w:color w:val="000000"/>
          <w:sz w:val="27"/>
          <w:szCs w:val="27"/>
        </w:rPr>
        <w:t>day time lag between a person contracting COVID</w:t>
      </w:r>
      <w:r w:rsidR="004A25E2">
        <w:rPr>
          <w:color w:val="000000"/>
          <w:sz w:val="27"/>
          <w:szCs w:val="27"/>
        </w:rPr>
        <w:t xml:space="preserve"> – </w:t>
      </w:r>
      <w:r>
        <w:rPr>
          <w:color w:val="000000"/>
          <w:sz w:val="27"/>
          <w:szCs w:val="27"/>
        </w:rPr>
        <w:t>leaving</w:t>
      </w:r>
      <w:r w:rsidR="004A25E2">
        <w:rPr>
          <w:color w:val="000000"/>
          <w:sz w:val="27"/>
          <w:szCs w:val="27"/>
        </w:rPr>
        <w:t xml:space="preserve"> </w:t>
      </w:r>
      <w:r>
        <w:rPr>
          <w:color w:val="000000"/>
          <w:sz w:val="27"/>
          <w:szCs w:val="27"/>
        </w:rPr>
        <w:t>RNA particles in the sewage water</w:t>
      </w:r>
      <w:r w:rsidR="004A25E2">
        <w:rPr>
          <w:color w:val="000000"/>
          <w:sz w:val="27"/>
          <w:szCs w:val="27"/>
        </w:rPr>
        <w:t xml:space="preserve"> – </w:t>
      </w:r>
      <w:r>
        <w:rPr>
          <w:color w:val="000000"/>
          <w:sz w:val="27"/>
          <w:szCs w:val="27"/>
        </w:rPr>
        <w:t>and</w:t>
      </w:r>
      <w:r w:rsidR="004A25E2">
        <w:rPr>
          <w:color w:val="000000"/>
          <w:sz w:val="27"/>
          <w:szCs w:val="27"/>
        </w:rPr>
        <w:t xml:space="preserve"> </w:t>
      </w:r>
      <w:r>
        <w:rPr>
          <w:color w:val="000000"/>
          <w:sz w:val="27"/>
          <w:szCs w:val="27"/>
        </w:rPr>
        <w:t>getting a positive test</w:t>
      </w:r>
      <w:r w:rsidR="003C0F25">
        <w:rPr>
          <w:color w:val="000000"/>
          <w:sz w:val="27"/>
          <w:szCs w:val="27"/>
        </w:rPr>
        <w:t xml:space="preserve"> (</w:t>
      </w:r>
      <w:proofErr w:type="spellStart"/>
      <w:r w:rsidR="003C0F25">
        <w:rPr>
          <w:color w:val="000000"/>
          <w:sz w:val="27"/>
          <w:szCs w:val="27"/>
        </w:rPr>
        <w:t>Peccia</w:t>
      </w:r>
      <w:proofErr w:type="spellEnd"/>
      <w:r w:rsidR="003C0F25">
        <w:rPr>
          <w:color w:val="000000"/>
          <w:sz w:val="27"/>
          <w:szCs w:val="27"/>
        </w:rPr>
        <w:t xml:space="preserve"> et al., 2020)</w:t>
      </w:r>
      <w:r>
        <w:rPr>
          <w:color w:val="000000"/>
          <w:sz w:val="27"/>
          <w:szCs w:val="27"/>
        </w:rPr>
        <w:t xml:space="preserve">. A scatterplot with the aforementioned data should provide a first impression of how they are related to each other. Since not </w:t>
      </w:r>
      <w:r>
        <w:rPr>
          <w:color w:val="000000"/>
          <w:sz w:val="27"/>
          <w:szCs w:val="27"/>
        </w:rPr>
        <w:lastRenderedPageBreak/>
        <w:t xml:space="preserve">every security region has data about the RNA flow on </w:t>
      </w:r>
      <w:r w:rsidR="003C0F25">
        <w:rPr>
          <w:color w:val="000000"/>
          <w:sz w:val="27"/>
          <w:szCs w:val="27"/>
        </w:rPr>
        <w:t>any given day</w:t>
      </w:r>
      <w:r>
        <w:rPr>
          <w:color w:val="000000"/>
          <w:sz w:val="27"/>
          <w:szCs w:val="27"/>
        </w:rPr>
        <w:t xml:space="preserve"> and data about the increase in the number of infections seven days later, only security regions that have data for both days are selected. Subsequently, the correlation for those data </w:t>
      </w:r>
      <w:r w:rsidR="004A25E2">
        <w:rPr>
          <w:color w:val="000000"/>
          <w:sz w:val="27"/>
          <w:szCs w:val="27"/>
        </w:rPr>
        <w:t>is</w:t>
      </w:r>
      <w:r>
        <w:rPr>
          <w:color w:val="000000"/>
          <w:sz w:val="27"/>
          <w:szCs w:val="27"/>
        </w:rPr>
        <w:t xml:space="preserve"> calculated.</w:t>
      </w:r>
    </w:p>
    <w:p w14:paraId="61DBB9ED" w14:textId="1F03D272" w:rsidR="00927AA9" w:rsidRDefault="00927AA9" w:rsidP="00927AA9">
      <w:pPr>
        <w:pStyle w:val="NormalWeb"/>
        <w:rPr>
          <w:color w:val="000000"/>
          <w:sz w:val="27"/>
          <w:szCs w:val="27"/>
        </w:rPr>
      </w:pPr>
      <w:r>
        <w:rPr>
          <w:color w:val="000000"/>
          <w:sz w:val="27"/>
          <w:szCs w:val="27"/>
        </w:rPr>
        <w:t xml:space="preserve">Figure 5 shows the correlation between the RNA flow on the 8th of </w:t>
      </w:r>
      <w:r w:rsidR="008A25A1">
        <w:rPr>
          <w:color w:val="000000"/>
          <w:sz w:val="27"/>
          <w:szCs w:val="27"/>
        </w:rPr>
        <w:t>S</w:t>
      </w:r>
      <w:r>
        <w:rPr>
          <w:color w:val="000000"/>
          <w:sz w:val="27"/>
          <w:szCs w:val="27"/>
        </w:rPr>
        <w:t xml:space="preserve">eptember and the increase in the number of infections on the 15th of </w:t>
      </w:r>
      <w:r w:rsidR="008A25A1">
        <w:rPr>
          <w:color w:val="000000"/>
          <w:sz w:val="27"/>
          <w:szCs w:val="27"/>
        </w:rPr>
        <w:t>S</w:t>
      </w:r>
      <w:r>
        <w:rPr>
          <w:color w:val="000000"/>
          <w:sz w:val="27"/>
          <w:szCs w:val="27"/>
        </w:rPr>
        <w:t xml:space="preserve">eptember. As can been seen from the scatterplot, these data do not seem </w:t>
      </w:r>
      <w:r w:rsidR="004A25E2">
        <w:rPr>
          <w:color w:val="000000"/>
          <w:sz w:val="27"/>
          <w:szCs w:val="27"/>
        </w:rPr>
        <w:t>be strongly related to each other</w:t>
      </w:r>
      <w:r>
        <w:rPr>
          <w:color w:val="000000"/>
          <w:sz w:val="27"/>
          <w:szCs w:val="27"/>
        </w:rPr>
        <w:t>. Additionally, the correlation associated with this scatterplot is 0.027</w:t>
      </w:r>
      <w:r w:rsidR="00F14946">
        <w:rPr>
          <w:color w:val="000000"/>
          <w:sz w:val="27"/>
          <w:szCs w:val="27"/>
        </w:rPr>
        <w:t>,</w:t>
      </w:r>
      <w:r>
        <w:rPr>
          <w:color w:val="000000"/>
          <w:sz w:val="27"/>
          <w:szCs w:val="27"/>
        </w:rPr>
        <w:t xml:space="preserve"> which </w:t>
      </w:r>
      <w:r w:rsidR="00F14946">
        <w:rPr>
          <w:color w:val="000000"/>
          <w:sz w:val="27"/>
          <w:szCs w:val="27"/>
        </w:rPr>
        <w:t xml:space="preserve">indicates </w:t>
      </w:r>
      <w:r>
        <w:rPr>
          <w:color w:val="000000"/>
          <w:sz w:val="27"/>
          <w:szCs w:val="27"/>
        </w:rPr>
        <w:t xml:space="preserve">that these data almost show no relationship </w:t>
      </w:r>
      <w:r w:rsidR="004A25E2">
        <w:rPr>
          <w:color w:val="000000"/>
          <w:sz w:val="27"/>
          <w:szCs w:val="27"/>
        </w:rPr>
        <w:t xml:space="preserve">to </w:t>
      </w:r>
      <w:r>
        <w:rPr>
          <w:color w:val="000000"/>
          <w:sz w:val="27"/>
          <w:szCs w:val="27"/>
        </w:rPr>
        <w:t xml:space="preserve">each other. This strikes us as very </w:t>
      </w:r>
      <w:r w:rsidR="004A25E2">
        <w:rPr>
          <w:color w:val="000000"/>
          <w:sz w:val="27"/>
          <w:szCs w:val="27"/>
        </w:rPr>
        <w:t>surprising</w:t>
      </w:r>
      <w:r>
        <w:rPr>
          <w:color w:val="000000"/>
          <w:sz w:val="27"/>
          <w:szCs w:val="27"/>
        </w:rPr>
        <w:t xml:space="preserve">, since one would expect a relationship between the </w:t>
      </w:r>
      <w:r w:rsidR="008A25A1">
        <w:rPr>
          <w:color w:val="000000"/>
          <w:sz w:val="27"/>
          <w:szCs w:val="27"/>
        </w:rPr>
        <w:t xml:space="preserve">RNA </w:t>
      </w:r>
      <w:r>
        <w:rPr>
          <w:color w:val="000000"/>
          <w:sz w:val="27"/>
          <w:szCs w:val="27"/>
        </w:rPr>
        <w:t xml:space="preserve">flow and the increase in the number of infections. </w:t>
      </w:r>
      <w:r w:rsidR="005220FD">
        <w:rPr>
          <w:color w:val="000000"/>
          <w:sz w:val="27"/>
          <w:szCs w:val="27"/>
        </w:rPr>
        <w:t xml:space="preserve">In the next step, we extend </w:t>
      </w:r>
      <w:r>
        <w:rPr>
          <w:color w:val="000000"/>
          <w:sz w:val="27"/>
          <w:szCs w:val="27"/>
        </w:rPr>
        <w:t xml:space="preserve">the analysis conducted </w:t>
      </w:r>
      <w:r w:rsidR="003C0F25">
        <w:rPr>
          <w:color w:val="000000"/>
          <w:sz w:val="27"/>
          <w:szCs w:val="27"/>
        </w:rPr>
        <w:t xml:space="preserve">over </w:t>
      </w:r>
      <w:r>
        <w:rPr>
          <w:color w:val="000000"/>
          <w:sz w:val="27"/>
          <w:szCs w:val="27"/>
        </w:rPr>
        <w:t xml:space="preserve">the period of September </w:t>
      </w:r>
      <w:r w:rsidR="003C0F25">
        <w:rPr>
          <w:color w:val="000000"/>
          <w:sz w:val="27"/>
          <w:szCs w:val="27"/>
        </w:rPr>
        <w:t xml:space="preserve">until </w:t>
      </w:r>
      <w:r>
        <w:rPr>
          <w:color w:val="000000"/>
          <w:sz w:val="27"/>
          <w:szCs w:val="27"/>
        </w:rPr>
        <w:t>November</w:t>
      </w:r>
      <w:r w:rsidR="005220FD">
        <w:rPr>
          <w:color w:val="000000"/>
          <w:sz w:val="27"/>
          <w:szCs w:val="27"/>
        </w:rPr>
        <w:t xml:space="preserve"> to see if this trend persists</w:t>
      </w:r>
      <w:r>
        <w:rPr>
          <w:color w:val="000000"/>
          <w:sz w:val="27"/>
          <w:szCs w:val="27"/>
        </w:rPr>
        <w:t>.</w:t>
      </w:r>
    </w:p>
    <w:p w14:paraId="457899C1" w14:textId="3B8F3CEE" w:rsidR="00927AA9" w:rsidRDefault="0062763C" w:rsidP="00461A38">
      <w:pPr>
        <w:pStyle w:val="Heading3"/>
        <w:numPr>
          <w:ilvl w:val="0"/>
          <w:numId w:val="4"/>
        </w:numPr>
        <w:rPr>
          <w:color w:val="000000"/>
        </w:rPr>
      </w:pPr>
      <w:r>
        <w:rPr>
          <w:color w:val="000000"/>
        </w:rPr>
        <w:t xml:space="preserve">How does this relationship look over time? </w:t>
      </w:r>
    </w:p>
    <w:p w14:paraId="6A12BF5C" w14:textId="11AA1665" w:rsidR="00927AA9" w:rsidRDefault="003C0F25" w:rsidP="00461A38">
      <w:pPr>
        <w:pStyle w:val="NormalWeb"/>
      </w:pPr>
      <w:r>
        <w:rPr>
          <w:color w:val="000000"/>
          <w:sz w:val="27"/>
          <w:szCs w:val="27"/>
        </w:rPr>
        <w:t>We calculated the correlation between the RNA flow on the first day and the increase in infections seven days later</w:t>
      </w:r>
      <w:r w:rsidDel="003C0F25">
        <w:rPr>
          <w:color w:val="000000"/>
          <w:sz w:val="27"/>
          <w:szCs w:val="27"/>
        </w:rPr>
        <w:t xml:space="preserve"> </w:t>
      </w:r>
      <w:r>
        <w:rPr>
          <w:color w:val="000000"/>
          <w:sz w:val="27"/>
          <w:szCs w:val="27"/>
        </w:rPr>
        <w:t>f</w:t>
      </w:r>
      <w:r w:rsidR="00927AA9">
        <w:rPr>
          <w:color w:val="000000"/>
          <w:sz w:val="27"/>
          <w:szCs w:val="27"/>
        </w:rPr>
        <w:t>or each available combination of days (</w:t>
      </w:r>
      <w:proofErr w:type="gramStart"/>
      <w:r w:rsidR="00927AA9">
        <w:rPr>
          <w:color w:val="000000"/>
          <w:sz w:val="27"/>
          <w:szCs w:val="27"/>
        </w:rPr>
        <w:t>i.e.</w:t>
      </w:r>
      <w:proofErr w:type="gramEnd"/>
      <w:r w:rsidR="00927AA9">
        <w:rPr>
          <w:color w:val="000000"/>
          <w:sz w:val="27"/>
          <w:szCs w:val="27"/>
        </w:rPr>
        <w:t xml:space="preserve"> available combination of one date and the date seven days later). Finally,</w:t>
      </w:r>
      <w:r>
        <w:rPr>
          <w:color w:val="000000"/>
          <w:sz w:val="27"/>
          <w:szCs w:val="27"/>
        </w:rPr>
        <w:t xml:space="preserve"> we plotted</w:t>
      </w:r>
      <w:r w:rsidR="00927AA9">
        <w:rPr>
          <w:color w:val="000000"/>
          <w:sz w:val="27"/>
          <w:szCs w:val="27"/>
        </w:rPr>
        <w:t xml:space="preserve"> all the correlations over the period in a scatterplot.</w:t>
      </w:r>
    </w:p>
    <w:p w14:paraId="6C441CBD" w14:textId="521A0756" w:rsidR="00927AA9" w:rsidRDefault="00927AA9" w:rsidP="00927AA9">
      <w:pPr>
        <w:pStyle w:val="NormalWeb"/>
        <w:rPr>
          <w:color w:val="000000"/>
          <w:sz w:val="27"/>
          <w:szCs w:val="27"/>
        </w:rPr>
      </w:pPr>
      <w:r>
        <w:rPr>
          <w:color w:val="000000"/>
          <w:sz w:val="27"/>
          <w:szCs w:val="27"/>
        </w:rPr>
        <w:t>Figure 6 shows that the correlations fluctuate</w:t>
      </w:r>
      <w:r w:rsidR="00F14946">
        <w:rPr>
          <w:color w:val="000000"/>
          <w:sz w:val="27"/>
          <w:szCs w:val="27"/>
        </w:rPr>
        <w:t xml:space="preserve"> over</w:t>
      </w:r>
      <w:r>
        <w:rPr>
          <w:color w:val="000000"/>
          <w:sz w:val="27"/>
          <w:szCs w:val="27"/>
        </w:rPr>
        <w:t xml:space="preserve"> </w:t>
      </w:r>
      <w:r w:rsidR="003C0F25">
        <w:rPr>
          <w:color w:val="000000"/>
          <w:sz w:val="27"/>
          <w:szCs w:val="27"/>
        </w:rPr>
        <w:t>time</w:t>
      </w:r>
      <w:r>
        <w:rPr>
          <w:color w:val="000000"/>
          <w:sz w:val="27"/>
          <w:szCs w:val="27"/>
        </w:rPr>
        <w:t xml:space="preserve">, which seems very interesting. If the </w:t>
      </w:r>
      <w:r w:rsidR="003C0F25">
        <w:rPr>
          <w:color w:val="000000"/>
          <w:sz w:val="27"/>
          <w:szCs w:val="27"/>
        </w:rPr>
        <w:t xml:space="preserve">data points </w:t>
      </w:r>
      <w:r>
        <w:rPr>
          <w:color w:val="000000"/>
          <w:sz w:val="27"/>
          <w:szCs w:val="27"/>
        </w:rPr>
        <w:t xml:space="preserve">would have formed a straight horizontal line, the estimation of the true number of infections in the Netherlands would have been </w:t>
      </w:r>
      <w:r w:rsidR="003C0F25">
        <w:rPr>
          <w:color w:val="000000"/>
          <w:sz w:val="27"/>
          <w:szCs w:val="27"/>
        </w:rPr>
        <w:t>more straightforward,</w:t>
      </w:r>
      <w:r>
        <w:rPr>
          <w:color w:val="000000"/>
          <w:sz w:val="27"/>
          <w:szCs w:val="27"/>
        </w:rPr>
        <w:t xml:space="preserve"> since </w:t>
      </w:r>
      <w:r w:rsidR="003C0F25">
        <w:rPr>
          <w:color w:val="000000"/>
          <w:sz w:val="27"/>
          <w:szCs w:val="27"/>
        </w:rPr>
        <w:t xml:space="preserve">it would mean that </w:t>
      </w:r>
      <w:r>
        <w:rPr>
          <w:color w:val="000000"/>
          <w:sz w:val="27"/>
          <w:szCs w:val="27"/>
        </w:rPr>
        <w:t xml:space="preserve">the relationship between the RNA flow and the increase in infections would have been the same </w:t>
      </w:r>
      <w:r w:rsidR="00264706">
        <w:rPr>
          <w:color w:val="000000"/>
          <w:sz w:val="27"/>
          <w:szCs w:val="27"/>
        </w:rPr>
        <w:t xml:space="preserve">for </w:t>
      </w:r>
      <w:r>
        <w:rPr>
          <w:color w:val="000000"/>
          <w:sz w:val="27"/>
          <w:szCs w:val="27"/>
        </w:rPr>
        <w:t xml:space="preserve">every day. The mean correlation </w:t>
      </w:r>
      <w:r w:rsidR="003C0F25">
        <w:rPr>
          <w:color w:val="000000"/>
          <w:sz w:val="27"/>
          <w:szCs w:val="27"/>
        </w:rPr>
        <w:t xml:space="preserve">between the datapoints in </w:t>
      </w:r>
      <w:r>
        <w:rPr>
          <w:color w:val="000000"/>
          <w:sz w:val="27"/>
          <w:szCs w:val="27"/>
        </w:rPr>
        <w:t>this scatterplot is 0.33</w:t>
      </w:r>
      <w:r w:rsidR="003C0F25">
        <w:rPr>
          <w:color w:val="000000"/>
          <w:sz w:val="27"/>
          <w:szCs w:val="27"/>
        </w:rPr>
        <w:t>,</w:t>
      </w:r>
      <w:r>
        <w:rPr>
          <w:color w:val="000000"/>
          <w:sz w:val="27"/>
          <w:szCs w:val="27"/>
        </w:rPr>
        <w:t xml:space="preserve"> which is a moderate positive correlation. This means that as the pandemic progresses, the relationship between the RNA flow and the increase in the number of infections becomes stronger. </w:t>
      </w:r>
      <w:r w:rsidR="005220FD">
        <w:rPr>
          <w:color w:val="000000"/>
          <w:sz w:val="27"/>
          <w:szCs w:val="27"/>
        </w:rPr>
        <w:t xml:space="preserve">We have two hypotheses as to why this would be the case: it could </w:t>
      </w:r>
      <w:r w:rsidR="00E8274D">
        <w:rPr>
          <w:color w:val="000000"/>
          <w:sz w:val="27"/>
          <w:szCs w:val="27"/>
        </w:rPr>
        <w:t>be</w:t>
      </w:r>
      <w:r w:rsidR="00C97987">
        <w:rPr>
          <w:color w:val="000000"/>
          <w:sz w:val="27"/>
          <w:szCs w:val="27"/>
        </w:rPr>
        <w:t xml:space="preserve"> a result of increased consistency and precision in the measurements as </w:t>
      </w:r>
      <w:r w:rsidR="008E57F3">
        <w:rPr>
          <w:color w:val="000000"/>
          <w:sz w:val="27"/>
          <w:szCs w:val="27"/>
        </w:rPr>
        <w:t>we get more rigorous in reporting these data</w:t>
      </w:r>
      <w:r w:rsidR="005220FD">
        <w:rPr>
          <w:color w:val="000000"/>
          <w:sz w:val="27"/>
          <w:szCs w:val="27"/>
        </w:rPr>
        <w:t xml:space="preserve">, or – as the number of cases has only increased over the period we analysed – it could mean that RNA flow becomes a better predictor of the total number of reported cases, </w:t>
      </w:r>
      <w:r w:rsidR="005220FD" w:rsidRPr="00B36078">
        <w:rPr>
          <w:color w:val="000000"/>
          <w:sz w:val="27"/>
          <w:szCs w:val="27"/>
        </w:rPr>
        <w:t>as both</w:t>
      </w:r>
      <w:r w:rsidR="005220FD">
        <w:rPr>
          <w:color w:val="000000"/>
          <w:sz w:val="27"/>
          <w:szCs w:val="27"/>
        </w:rPr>
        <w:t xml:space="preserve"> </w:t>
      </w:r>
      <w:r w:rsidR="00783CAC">
        <w:rPr>
          <w:color w:val="000000"/>
          <w:sz w:val="27"/>
          <w:szCs w:val="27"/>
        </w:rPr>
        <w:t xml:space="preserve">measures have higher values. </w:t>
      </w:r>
    </w:p>
    <w:p w14:paraId="105F4F9C" w14:textId="68857767" w:rsidR="00264706" w:rsidRDefault="00264706" w:rsidP="00E8274D">
      <w:pPr>
        <w:pStyle w:val="Heading3"/>
      </w:pPr>
      <w:r w:rsidRPr="00461A38">
        <w:t>Preliminary conclusions</w:t>
      </w:r>
    </w:p>
    <w:p w14:paraId="6342A96B" w14:textId="2F48C7C3" w:rsidR="00C97987" w:rsidRPr="00461A38" w:rsidRDefault="00C97987" w:rsidP="00461A38">
      <w:pPr>
        <w:pStyle w:val="NormalWeb"/>
        <w:rPr>
          <w:b/>
          <w:bCs/>
          <w:color w:val="000000"/>
        </w:rPr>
      </w:pPr>
      <w:r w:rsidRPr="00461A38">
        <w:rPr>
          <w:color w:val="000000"/>
          <w:sz w:val="27"/>
          <w:szCs w:val="27"/>
        </w:rPr>
        <w:t xml:space="preserve">As of yet, we are unable to make a reliable estimate of the true number of infected people in the Netherlands. First and foremost, this is due to the unstable nature of the correlation between the RNA flow and the total number of recorded infections. However, the moderate, positive correlation between these two variables indicates that the RNA flow becomes an increasingly better predictor as we get further along in the pandemic. If we do essay to construct a prediction model, we recommend to </w:t>
      </w:r>
      <w:r w:rsidRPr="00461A38">
        <w:rPr>
          <w:color w:val="000000"/>
          <w:sz w:val="27"/>
          <w:szCs w:val="27"/>
        </w:rPr>
        <w:lastRenderedPageBreak/>
        <w:t xml:space="preserve">use only the most recent </w:t>
      </w:r>
      <w:r w:rsidR="00F14946">
        <w:rPr>
          <w:color w:val="000000"/>
          <w:sz w:val="27"/>
          <w:szCs w:val="27"/>
        </w:rPr>
        <w:t xml:space="preserve">RNA flow </w:t>
      </w:r>
      <w:r w:rsidRPr="00461A38">
        <w:rPr>
          <w:color w:val="000000"/>
          <w:sz w:val="27"/>
          <w:szCs w:val="27"/>
        </w:rPr>
        <w:t xml:space="preserve">data to build it, as they are likely the most reliable. </w:t>
      </w:r>
    </w:p>
    <w:p w14:paraId="007332F1" w14:textId="6CB6DCAE" w:rsidR="00C97987" w:rsidRDefault="00F14946" w:rsidP="00C97987">
      <w:pPr>
        <w:pStyle w:val="NormalWeb"/>
        <w:rPr>
          <w:color w:val="000000"/>
          <w:sz w:val="27"/>
          <w:szCs w:val="27"/>
        </w:rPr>
      </w:pPr>
      <w:r>
        <w:rPr>
          <w:color w:val="000000"/>
          <w:sz w:val="27"/>
          <w:szCs w:val="27"/>
        </w:rPr>
        <w:t xml:space="preserve">Our next line of investigation will be to try to combine the RNA flow as a predictor with other available variables in our dataset, such as population density. We would also like to separate </w:t>
      </w:r>
      <w:r w:rsidR="008E57F3">
        <w:rPr>
          <w:color w:val="000000"/>
          <w:sz w:val="27"/>
          <w:szCs w:val="27"/>
        </w:rPr>
        <w:t xml:space="preserve">this analysis by security region, to isolate the effect of geographic location on the predictor. </w:t>
      </w:r>
    </w:p>
    <w:p w14:paraId="4A41FFE7" w14:textId="33DC2B59" w:rsidR="008E57F3" w:rsidRDefault="008E57F3" w:rsidP="00C97987">
      <w:pPr>
        <w:pStyle w:val="NormalWeb"/>
        <w:rPr>
          <w:color w:val="000000"/>
          <w:sz w:val="27"/>
          <w:szCs w:val="27"/>
        </w:rPr>
      </w:pPr>
      <w:r>
        <w:rPr>
          <w:color w:val="000000"/>
          <w:sz w:val="27"/>
          <w:szCs w:val="27"/>
        </w:rPr>
        <w:t xml:space="preserve">If we had infinite time and resources, we would like to enrich our analysis by </w:t>
      </w:r>
      <w:r w:rsidR="002202DA">
        <w:rPr>
          <w:color w:val="000000"/>
          <w:sz w:val="27"/>
          <w:szCs w:val="27"/>
        </w:rPr>
        <w:t>incorporating</w:t>
      </w:r>
      <w:r>
        <w:rPr>
          <w:color w:val="000000"/>
          <w:sz w:val="27"/>
          <w:szCs w:val="27"/>
        </w:rPr>
        <w:t xml:space="preserve"> other types of data in our analysis. For example, we could use behavioural data on when people are more or less likely to get tested when displaying symptoms, to improve the estimate of the true number of infected people. </w:t>
      </w:r>
      <w:r w:rsidR="0065019E">
        <w:rPr>
          <w:color w:val="000000"/>
          <w:sz w:val="27"/>
          <w:szCs w:val="27"/>
        </w:rPr>
        <w:t>Another option would be to include</w:t>
      </w:r>
      <w:r w:rsidR="0065019E">
        <w:rPr>
          <w:color w:val="000000"/>
          <w:sz w:val="27"/>
          <w:szCs w:val="27"/>
        </w:rPr>
        <w:t xml:space="preserve"> </w:t>
      </w:r>
      <w:r>
        <w:rPr>
          <w:color w:val="000000"/>
          <w:sz w:val="27"/>
          <w:szCs w:val="27"/>
        </w:rPr>
        <w:t xml:space="preserve">environmental data on how much rain fell in each region on each day, to correct for the influence this might have on the concentration of RNA particles in the sewage water. </w:t>
      </w:r>
      <w:r w:rsidR="002202DA">
        <w:rPr>
          <w:color w:val="000000"/>
          <w:sz w:val="27"/>
          <w:szCs w:val="27"/>
        </w:rPr>
        <w:t xml:space="preserve">For now, we conclude that the RNA flow is an imperfect indicator of the true number of infected people in the Netherlands, but that it could potentially be very valuable in combination with other data sources. </w:t>
      </w:r>
    </w:p>
    <w:p w14:paraId="20DF007A" w14:textId="2621FD99" w:rsidR="002807F8" w:rsidRDefault="002807F8" w:rsidP="00C97987">
      <w:pPr>
        <w:pStyle w:val="NormalWeb"/>
        <w:rPr>
          <w:color w:val="000000"/>
          <w:sz w:val="27"/>
          <w:szCs w:val="27"/>
        </w:rPr>
      </w:pPr>
    </w:p>
    <w:p w14:paraId="7E3B4F80" w14:textId="77777777" w:rsidR="002807F8" w:rsidRPr="002807F8" w:rsidRDefault="002807F8" w:rsidP="00461A38">
      <w:pPr>
        <w:pStyle w:val="Heading3"/>
      </w:pPr>
      <w:r w:rsidRPr="002807F8">
        <w:t>References</w:t>
      </w:r>
    </w:p>
    <w:p w14:paraId="010A8FAE" w14:textId="1522F609" w:rsidR="002807F8" w:rsidRPr="002807F8" w:rsidRDefault="002807F8">
      <w:pPr>
        <w:pStyle w:val="NormalWeb"/>
        <w:rPr>
          <w:color w:val="000000"/>
          <w:sz w:val="27"/>
          <w:szCs w:val="27"/>
        </w:rPr>
      </w:pPr>
      <w:r w:rsidRPr="002807F8">
        <w:rPr>
          <w:color w:val="000000"/>
          <w:sz w:val="27"/>
          <w:szCs w:val="27"/>
        </w:rPr>
        <w:t>Pan, Y., Zhang, D., Yang, P., Poon, L. L. M. &amp; Wang, Q. Viral load of SARSCoV-2 in clinical samples. The Lancet. Infectious diseases 20, 411-412, doi:10.1016/s1473-3099(20)30113-4 (2020).</w:t>
      </w:r>
    </w:p>
    <w:p w14:paraId="69B8DDD7" w14:textId="54B3914E" w:rsidR="00A7346D" w:rsidRDefault="003C0F25" w:rsidP="002807F8">
      <w:pPr>
        <w:pStyle w:val="NormalWeb"/>
        <w:rPr>
          <w:color w:val="000000"/>
          <w:sz w:val="27"/>
          <w:szCs w:val="27"/>
        </w:rPr>
      </w:pPr>
      <w:proofErr w:type="spellStart"/>
      <w:r w:rsidRPr="00DA71F8">
        <w:rPr>
          <w:color w:val="000000"/>
          <w:sz w:val="27"/>
          <w:szCs w:val="27"/>
        </w:rPr>
        <w:t>Peccia</w:t>
      </w:r>
      <w:proofErr w:type="spellEnd"/>
      <w:r w:rsidRPr="00DA71F8">
        <w:rPr>
          <w:color w:val="000000"/>
          <w:sz w:val="27"/>
          <w:szCs w:val="27"/>
        </w:rPr>
        <w:t xml:space="preserve">, J., </w:t>
      </w:r>
      <w:proofErr w:type="spellStart"/>
      <w:r w:rsidRPr="00DA71F8">
        <w:rPr>
          <w:color w:val="000000"/>
          <w:sz w:val="27"/>
          <w:szCs w:val="27"/>
        </w:rPr>
        <w:t>Zulli</w:t>
      </w:r>
      <w:proofErr w:type="spellEnd"/>
      <w:r w:rsidRPr="00DA71F8">
        <w:rPr>
          <w:color w:val="000000"/>
          <w:sz w:val="27"/>
          <w:szCs w:val="27"/>
        </w:rPr>
        <w:t xml:space="preserve">, A., </w:t>
      </w:r>
      <w:proofErr w:type="spellStart"/>
      <w:r w:rsidRPr="00DA71F8">
        <w:rPr>
          <w:color w:val="000000"/>
          <w:sz w:val="27"/>
          <w:szCs w:val="27"/>
        </w:rPr>
        <w:t>Brackney</w:t>
      </w:r>
      <w:proofErr w:type="spellEnd"/>
      <w:r w:rsidRPr="00DA71F8">
        <w:rPr>
          <w:color w:val="000000"/>
          <w:sz w:val="27"/>
          <w:szCs w:val="27"/>
        </w:rPr>
        <w:t>, D.E. et al. </w:t>
      </w:r>
      <w:r w:rsidRPr="00461A38">
        <w:rPr>
          <w:color w:val="000000"/>
          <w:sz w:val="27"/>
          <w:szCs w:val="27"/>
        </w:rPr>
        <w:t xml:space="preserve">Measurement of SARS-CoV-2 RNA in wastewater tracks community infection dynamics. Nat </w:t>
      </w:r>
      <w:proofErr w:type="spellStart"/>
      <w:r w:rsidRPr="00461A38">
        <w:rPr>
          <w:color w:val="000000"/>
          <w:sz w:val="27"/>
          <w:szCs w:val="27"/>
        </w:rPr>
        <w:t>Biotechnol</w:t>
      </w:r>
      <w:proofErr w:type="spellEnd"/>
      <w:r w:rsidRPr="00461A38">
        <w:rPr>
          <w:color w:val="000000"/>
          <w:sz w:val="27"/>
          <w:szCs w:val="27"/>
        </w:rPr>
        <w:t xml:space="preserve"> 38, 1164–1167 (2020). </w:t>
      </w:r>
      <w:hyperlink r:id="rId5" w:history="1">
        <w:r w:rsidR="002807F8" w:rsidRPr="00461A38">
          <w:rPr>
            <w:rStyle w:val="Hyperlink"/>
            <w:sz w:val="27"/>
            <w:szCs w:val="27"/>
          </w:rPr>
          <w:t>https://doi.org/10.1038/s41587-020-0684-z</w:t>
        </w:r>
      </w:hyperlink>
    </w:p>
    <w:p w14:paraId="07DA2FB0" w14:textId="61B912CA" w:rsidR="00783CAC" w:rsidRDefault="00783CAC" w:rsidP="002807F8">
      <w:pPr>
        <w:pStyle w:val="NormalWeb"/>
        <w:rPr>
          <w:color w:val="000000"/>
          <w:sz w:val="27"/>
          <w:szCs w:val="27"/>
        </w:rPr>
      </w:pPr>
      <w:r w:rsidRPr="00DA71F8">
        <w:rPr>
          <w:color w:val="000000"/>
          <w:sz w:val="27"/>
          <w:szCs w:val="27"/>
        </w:rPr>
        <w:t>RIVM</w:t>
      </w:r>
      <w:r w:rsidR="007B0A3E" w:rsidRPr="00DA71F8">
        <w:rPr>
          <w:color w:val="000000"/>
          <w:sz w:val="27"/>
          <w:szCs w:val="27"/>
        </w:rPr>
        <w:t>. (</w:t>
      </w:r>
      <w:r w:rsidRPr="00DA71F8">
        <w:rPr>
          <w:color w:val="000000"/>
          <w:sz w:val="27"/>
          <w:szCs w:val="27"/>
        </w:rPr>
        <w:t>2020</w:t>
      </w:r>
      <w:r w:rsidR="007B0A3E" w:rsidRPr="00DA71F8">
        <w:rPr>
          <w:color w:val="000000"/>
          <w:sz w:val="27"/>
          <w:szCs w:val="27"/>
        </w:rPr>
        <w:t>)</w:t>
      </w:r>
      <w:r w:rsidRPr="00DA71F8">
        <w:rPr>
          <w:color w:val="000000"/>
          <w:sz w:val="27"/>
          <w:szCs w:val="27"/>
        </w:rPr>
        <w:t xml:space="preserve"> Covid-19 </w:t>
      </w:r>
      <w:proofErr w:type="spellStart"/>
      <w:r w:rsidRPr="00DA71F8">
        <w:rPr>
          <w:color w:val="000000"/>
          <w:sz w:val="27"/>
          <w:szCs w:val="27"/>
        </w:rPr>
        <w:t>aantallen</w:t>
      </w:r>
      <w:proofErr w:type="spellEnd"/>
      <w:r w:rsidRPr="00DA71F8">
        <w:rPr>
          <w:color w:val="000000"/>
          <w:sz w:val="27"/>
          <w:szCs w:val="27"/>
        </w:rPr>
        <w:t xml:space="preserve"> per </w:t>
      </w:r>
      <w:proofErr w:type="spellStart"/>
      <w:r w:rsidRPr="00DA71F8">
        <w:rPr>
          <w:color w:val="000000"/>
          <w:sz w:val="27"/>
          <w:szCs w:val="27"/>
        </w:rPr>
        <w:t>gemeente</w:t>
      </w:r>
      <w:proofErr w:type="spellEnd"/>
      <w:r w:rsidRPr="00DA71F8">
        <w:rPr>
          <w:color w:val="000000"/>
          <w:sz w:val="27"/>
          <w:szCs w:val="27"/>
        </w:rPr>
        <w:t xml:space="preserve"> per </w:t>
      </w:r>
      <w:proofErr w:type="spellStart"/>
      <w:r w:rsidRPr="00DA71F8">
        <w:rPr>
          <w:color w:val="000000"/>
          <w:sz w:val="27"/>
          <w:szCs w:val="27"/>
        </w:rPr>
        <w:t>publicatiedatum</w:t>
      </w:r>
      <w:proofErr w:type="spellEnd"/>
      <w:r w:rsidR="007B0A3E" w:rsidRPr="00DA71F8">
        <w:rPr>
          <w:color w:val="000000"/>
          <w:sz w:val="27"/>
          <w:szCs w:val="27"/>
        </w:rPr>
        <w:t xml:space="preserve"> [Data file]</w:t>
      </w:r>
      <w:r w:rsidRPr="00DA71F8">
        <w:rPr>
          <w:color w:val="000000"/>
          <w:sz w:val="27"/>
          <w:szCs w:val="27"/>
        </w:rPr>
        <w:t xml:space="preserve">. </w:t>
      </w:r>
      <w:r w:rsidR="007B0A3E">
        <w:rPr>
          <w:color w:val="000000"/>
          <w:sz w:val="27"/>
          <w:szCs w:val="27"/>
        </w:rPr>
        <w:t>Retrieved on the 10</w:t>
      </w:r>
      <w:r w:rsidR="007B0A3E" w:rsidRPr="00DA71F8">
        <w:rPr>
          <w:color w:val="000000"/>
          <w:sz w:val="27"/>
          <w:szCs w:val="27"/>
          <w:vertAlign w:val="superscript"/>
        </w:rPr>
        <w:t>th</w:t>
      </w:r>
      <w:r w:rsidR="007B0A3E">
        <w:rPr>
          <w:color w:val="000000"/>
          <w:sz w:val="27"/>
          <w:szCs w:val="27"/>
        </w:rPr>
        <w:t xml:space="preserve"> of November 2020 from: </w:t>
      </w:r>
      <w:hyperlink r:id="rId6" w:history="1">
        <w:r w:rsidR="007B0A3E" w:rsidRPr="00E31FC6">
          <w:rPr>
            <w:rStyle w:val="Hyperlink"/>
            <w:sz w:val="27"/>
            <w:szCs w:val="27"/>
          </w:rPr>
          <w:t>https://data.rivm.nl/geonetwork/srv/dut/catalog.search#/metadata/5f6bc429-1596-490e-8618-1ed8fd768427</w:t>
        </w:r>
      </w:hyperlink>
      <w:r w:rsidR="007B0A3E">
        <w:rPr>
          <w:color w:val="000000"/>
          <w:sz w:val="27"/>
          <w:szCs w:val="27"/>
        </w:rPr>
        <w:t xml:space="preserve"> </w:t>
      </w:r>
    </w:p>
    <w:p w14:paraId="5A754BA5" w14:textId="22C5F594" w:rsidR="00783CAC" w:rsidRPr="00783CAC" w:rsidRDefault="007B0A3E" w:rsidP="002807F8">
      <w:pPr>
        <w:pStyle w:val="NormalWeb"/>
        <w:rPr>
          <w:color w:val="000000"/>
          <w:sz w:val="27"/>
          <w:szCs w:val="27"/>
        </w:rPr>
      </w:pPr>
      <w:r w:rsidRPr="00DA71F8">
        <w:rPr>
          <w:color w:val="000000"/>
          <w:sz w:val="27"/>
          <w:szCs w:val="27"/>
        </w:rPr>
        <w:t>RIVM. (2020)</w:t>
      </w:r>
      <w:r w:rsidR="00783CAC">
        <w:rPr>
          <w:color w:val="000000"/>
          <w:sz w:val="27"/>
          <w:szCs w:val="27"/>
        </w:rPr>
        <w:t xml:space="preserve"> </w:t>
      </w:r>
      <w:r w:rsidR="00783CAC" w:rsidRPr="00783CAC">
        <w:rPr>
          <w:color w:val="000000"/>
          <w:sz w:val="27"/>
          <w:szCs w:val="27"/>
        </w:rPr>
        <w:t xml:space="preserve">Covid-19 </w:t>
      </w:r>
      <w:proofErr w:type="spellStart"/>
      <w:r w:rsidR="00783CAC" w:rsidRPr="00783CAC">
        <w:rPr>
          <w:color w:val="000000"/>
          <w:sz w:val="27"/>
          <w:szCs w:val="27"/>
        </w:rPr>
        <w:t>Nationale</w:t>
      </w:r>
      <w:proofErr w:type="spellEnd"/>
      <w:r w:rsidR="00783CAC" w:rsidRPr="00783CAC">
        <w:rPr>
          <w:color w:val="000000"/>
          <w:sz w:val="27"/>
          <w:szCs w:val="27"/>
        </w:rPr>
        <w:t xml:space="preserve"> SARS-CoV-2 </w:t>
      </w:r>
      <w:proofErr w:type="spellStart"/>
      <w:r w:rsidR="00783CAC" w:rsidRPr="00783CAC">
        <w:rPr>
          <w:color w:val="000000"/>
          <w:sz w:val="27"/>
          <w:szCs w:val="27"/>
        </w:rPr>
        <w:t>Afvalwatersurveillance</w:t>
      </w:r>
      <w:proofErr w:type="spellEnd"/>
      <w:r>
        <w:rPr>
          <w:color w:val="000000"/>
          <w:sz w:val="27"/>
          <w:szCs w:val="27"/>
        </w:rPr>
        <w:t xml:space="preserve"> [Data file]</w:t>
      </w:r>
      <w:r w:rsidR="00783CAC">
        <w:rPr>
          <w:color w:val="000000"/>
          <w:sz w:val="27"/>
          <w:szCs w:val="27"/>
        </w:rPr>
        <w:t xml:space="preserve">. </w:t>
      </w:r>
      <w:r>
        <w:rPr>
          <w:color w:val="000000"/>
          <w:sz w:val="27"/>
          <w:szCs w:val="27"/>
        </w:rPr>
        <w:t xml:space="preserve">Retrieved </w:t>
      </w:r>
      <w:r w:rsidR="00783CAC">
        <w:rPr>
          <w:color w:val="000000"/>
          <w:sz w:val="27"/>
          <w:szCs w:val="27"/>
        </w:rPr>
        <w:t>on the 10</w:t>
      </w:r>
      <w:r w:rsidR="00783CAC" w:rsidRPr="00DA71F8">
        <w:rPr>
          <w:color w:val="000000"/>
          <w:sz w:val="27"/>
          <w:szCs w:val="27"/>
          <w:vertAlign w:val="superscript"/>
        </w:rPr>
        <w:t>th</w:t>
      </w:r>
      <w:r w:rsidR="00783CAC">
        <w:rPr>
          <w:color w:val="000000"/>
          <w:sz w:val="27"/>
          <w:szCs w:val="27"/>
        </w:rPr>
        <w:t xml:space="preserve"> of November 2020</w:t>
      </w:r>
      <w:r>
        <w:rPr>
          <w:color w:val="000000"/>
          <w:sz w:val="27"/>
          <w:szCs w:val="27"/>
        </w:rPr>
        <w:t xml:space="preserve"> from: </w:t>
      </w:r>
      <w:hyperlink r:id="rId7" w:history="1">
        <w:r w:rsidRPr="00E31FC6">
          <w:rPr>
            <w:rStyle w:val="Hyperlink"/>
            <w:sz w:val="27"/>
            <w:szCs w:val="27"/>
          </w:rPr>
          <w:t>https://data.rivm.nl/geonetwork/srv/dut/catalog.search#/metadata/a2960b68-9d3f-4dc3-9485-600570cd52b9?tab=general</w:t>
        </w:r>
      </w:hyperlink>
      <w:r w:rsidR="00783CAC">
        <w:rPr>
          <w:color w:val="000000"/>
          <w:sz w:val="27"/>
          <w:szCs w:val="27"/>
        </w:rPr>
        <w:t xml:space="preserve"> </w:t>
      </w:r>
    </w:p>
    <w:p w14:paraId="712D7253" w14:textId="5860D11A" w:rsidR="002807F8" w:rsidRPr="00461A38" w:rsidRDefault="002807F8" w:rsidP="00461A38">
      <w:pPr>
        <w:pStyle w:val="NormalWeb"/>
        <w:rPr>
          <w:color w:val="000000"/>
          <w:sz w:val="27"/>
          <w:szCs w:val="27"/>
        </w:rPr>
      </w:pPr>
      <w:r w:rsidRPr="002807F8">
        <w:rPr>
          <w:color w:val="000000"/>
          <w:sz w:val="27"/>
          <w:szCs w:val="27"/>
        </w:rPr>
        <w:t>Vallejo, J. A., Rumbo-Feal, S., Conde-Pérez, K., López-</w:t>
      </w:r>
      <w:proofErr w:type="spellStart"/>
      <w:r w:rsidRPr="002807F8">
        <w:rPr>
          <w:color w:val="000000"/>
          <w:sz w:val="27"/>
          <w:szCs w:val="27"/>
        </w:rPr>
        <w:t>Oriona</w:t>
      </w:r>
      <w:proofErr w:type="spellEnd"/>
      <w:r w:rsidRPr="002807F8">
        <w:rPr>
          <w:color w:val="000000"/>
          <w:sz w:val="27"/>
          <w:szCs w:val="27"/>
        </w:rPr>
        <w:t xml:space="preserve">, Á., </w:t>
      </w:r>
      <w:proofErr w:type="spellStart"/>
      <w:r w:rsidRPr="002807F8">
        <w:rPr>
          <w:color w:val="000000"/>
          <w:sz w:val="27"/>
          <w:szCs w:val="27"/>
        </w:rPr>
        <w:t>Tarrío</w:t>
      </w:r>
      <w:proofErr w:type="spellEnd"/>
      <w:r w:rsidRPr="002807F8">
        <w:rPr>
          <w:color w:val="000000"/>
          <w:sz w:val="27"/>
          <w:szCs w:val="27"/>
        </w:rPr>
        <w:t xml:space="preserve">, J., </w:t>
      </w:r>
      <w:proofErr w:type="spellStart"/>
      <w:r w:rsidRPr="002807F8">
        <w:rPr>
          <w:color w:val="000000"/>
          <w:sz w:val="27"/>
          <w:szCs w:val="27"/>
        </w:rPr>
        <w:t>Reif</w:t>
      </w:r>
      <w:proofErr w:type="spellEnd"/>
      <w:r w:rsidRPr="002807F8">
        <w:rPr>
          <w:color w:val="000000"/>
          <w:sz w:val="27"/>
          <w:szCs w:val="27"/>
        </w:rPr>
        <w:t xml:space="preserve">, R., ... &amp; </w:t>
      </w:r>
      <w:proofErr w:type="spellStart"/>
      <w:r w:rsidRPr="002807F8">
        <w:rPr>
          <w:color w:val="000000"/>
          <w:sz w:val="27"/>
          <w:szCs w:val="27"/>
        </w:rPr>
        <w:t>Veiga</w:t>
      </w:r>
      <w:proofErr w:type="spellEnd"/>
      <w:r w:rsidRPr="002807F8">
        <w:rPr>
          <w:color w:val="000000"/>
          <w:sz w:val="27"/>
          <w:szCs w:val="27"/>
        </w:rPr>
        <w:t xml:space="preserve">, M. C. (2020). Highly predictive regression model of active cases of COVID-19 in a population by screening wastewater viral load. </w:t>
      </w:r>
      <w:proofErr w:type="spellStart"/>
      <w:r w:rsidRPr="002807F8">
        <w:rPr>
          <w:color w:val="000000"/>
          <w:sz w:val="27"/>
          <w:szCs w:val="27"/>
        </w:rPr>
        <w:t>medRxiv</w:t>
      </w:r>
      <w:proofErr w:type="spellEnd"/>
      <w:r w:rsidRPr="002807F8">
        <w:rPr>
          <w:color w:val="000000"/>
          <w:sz w:val="27"/>
          <w:szCs w:val="27"/>
        </w:rPr>
        <w:t>.</w:t>
      </w:r>
    </w:p>
    <w:sectPr w:rsidR="002807F8" w:rsidRPr="00461A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62673"/>
    <w:multiLevelType w:val="hybridMultilevel"/>
    <w:tmpl w:val="42925B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D06552"/>
    <w:multiLevelType w:val="hybridMultilevel"/>
    <w:tmpl w:val="51FC861C"/>
    <w:lvl w:ilvl="0" w:tplc="D3A8875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9E0ACD"/>
    <w:multiLevelType w:val="hybridMultilevel"/>
    <w:tmpl w:val="E41E0C3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C70C8A"/>
    <w:multiLevelType w:val="hybridMultilevel"/>
    <w:tmpl w:val="D61C7D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946AE6"/>
    <w:multiLevelType w:val="hybridMultilevel"/>
    <w:tmpl w:val="915AB1FA"/>
    <w:lvl w:ilvl="0" w:tplc="08090001">
      <w:start w:val="6"/>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AA9"/>
    <w:rsid w:val="00030CA2"/>
    <w:rsid w:val="00101BD3"/>
    <w:rsid w:val="0019784D"/>
    <w:rsid w:val="001C074A"/>
    <w:rsid w:val="001F181F"/>
    <w:rsid w:val="002202DA"/>
    <w:rsid w:val="002259E7"/>
    <w:rsid w:val="00234E4C"/>
    <w:rsid w:val="00264706"/>
    <w:rsid w:val="002807F8"/>
    <w:rsid w:val="002F7FFD"/>
    <w:rsid w:val="003C0F25"/>
    <w:rsid w:val="003C6CA1"/>
    <w:rsid w:val="00461A38"/>
    <w:rsid w:val="004A25E2"/>
    <w:rsid w:val="005220FD"/>
    <w:rsid w:val="005D23A8"/>
    <w:rsid w:val="0062763C"/>
    <w:rsid w:val="006428FD"/>
    <w:rsid w:val="0065019E"/>
    <w:rsid w:val="00700992"/>
    <w:rsid w:val="00783CAC"/>
    <w:rsid w:val="007B0A3E"/>
    <w:rsid w:val="00877011"/>
    <w:rsid w:val="008A25A1"/>
    <w:rsid w:val="008E57F3"/>
    <w:rsid w:val="00927AA9"/>
    <w:rsid w:val="0093030C"/>
    <w:rsid w:val="009A1DBC"/>
    <w:rsid w:val="009F38BF"/>
    <w:rsid w:val="00B36078"/>
    <w:rsid w:val="00B65640"/>
    <w:rsid w:val="00BC1746"/>
    <w:rsid w:val="00BE46C6"/>
    <w:rsid w:val="00C97987"/>
    <w:rsid w:val="00D17F97"/>
    <w:rsid w:val="00D23155"/>
    <w:rsid w:val="00D34DC8"/>
    <w:rsid w:val="00DA71F8"/>
    <w:rsid w:val="00DD0F4D"/>
    <w:rsid w:val="00DD6679"/>
    <w:rsid w:val="00E8274D"/>
    <w:rsid w:val="00EC2DA0"/>
    <w:rsid w:val="00F04FE7"/>
    <w:rsid w:val="00F149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8AA9F"/>
  <w15:chartTrackingRefBased/>
  <w15:docId w15:val="{47576246-DC40-4942-8838-C14D8C6C8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Theme="minorHAnsi" w:hAnsi="Verdana" w:cstheme="minorBidi"/>
        <w:sz w:val="18"/>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FFD"/>
  </w:style>
  <w:style w:type="paragraph" w:styleId="Heading1">
    <w:name w:val="heading 1"/>
    <w:basedOn w:val="Normal"/>
    <w:next w:val="Normal"/>
    <w:link w:val="Heading1Char"/>
    <w:uiPriority w:val="9"/>
    <w:qFormat/>
    <w:rsid w:val="00101B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A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27AA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7AA9"/>
    <w:pPr>
      <w:spacing w:before="100" w:beforeAutospacing="1" w:after="100" w:afterAutospacing="1" w:line="240" w:lineRule="auto"/>
    </w:pPr>
    <w:rPr>
      <w:rFonts w:ascii="Times New Roman" w:eastAsia="Times New Roman" w:hAnsi="Times New Roman" w:cs="Times New Roman"/>
      <w:sz w:val="24"/>
      <w:lang w:eastAsia="en-GB"/>
    </w:rPr>
  </w:style>
  <w:style w:type="character" w:customStyle="1" w:styleId="Heading3Char">
    <w:name w:val="Heading 3 Char"/>
    <w:basedOn w:val="DefaultParagraphFont"/>
    <w:link w:val="Heading3"/>
    <w:uiPriority w:val="9"/>
    <w:rsid w:val="00927AA9"/>
    <w:rPr>
      <w:rFonts w:ascii="Times New Roman" w:eastAsia="Times New Roman" w:hAnsi="Times New Roman" w:cs="Times New Roman"/>
      <w:b/>
      <w:bCs/>
      <w:sz w:val="27"/>
      <w:szCs w:val="27"/>
      <w:lang w:eastAsia="en-GB"/>
    </w:rPr>
  </w:style>
  <w:style w:type="character" w:customStyle="1" w:styleId="Heading2Char">
    <w:name w:val="Heading 2 Char"/>
    <w:basedOn w:val="DefaultParagraphFont"/>
    <w:link w:val="Heading2"/>
    <w:uiPriority w:val="9"/>
    <w:rsid w:val="00927AA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04FE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F04FE7"/>
    <w:rPr>
      <w:rFonts w:ascii="Segoe UI" w:hAnsi="Segoe UI" w:cs="Segoe UI"/>
      <w:szCs w:val="18"/>
    </w:rPr>
  </w:style>
  <w:style w:type="paragraph" w:styleId="ListParagraph">
    <w:name w:val="List Paragraph"/>
    <w:basedOn w:val="Normal"/>
    <w:uiPriority w:val="34"/>
    <w:qFormat/>
    <w:rsid w:val="00F04FE7"/>
    <w:pPr>
      <w:ind w:left="720"/>
      <w:contextualSpacing/>
    </w:pPr>
  </w:style>
  <w:style w:type="character" w:customStyle="1" w:styleId="Heading1Char">
    <w:name w:val="Heading 1 Char"/>
    <w:basedOn w:val="DefaultParagraphFont"/>
    <w:link w:val="Heading1"/>
    <w:uiPriority w:val="9"/>
    <w:rsid w:val="00101BD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807F8"/>
    <w:rPr>
      <w:color w:val="0563C1" w:themeColor="hyperlink"/>
      <w:u w:val="single"/>
    </w:rPr>
  </w:style>
  <w:style w:type="character" w:styleId="UnresolvedMention">
    <w:name w:val="Unresolved Mention"/>
    <w:basedOn w:val="DefaultParagraphFont"/>
    <w:uiPriority w:val="99"/>
    <w:semiHidden/>
    <w:unhideWhenUsed/>
    <w:rsid w:val="002807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63241">
      <w:bodyDiv w:val="1"/>
      <w:marLeft w:val="0"/>
      <w:marRight w:val="0"/>
      <w:marTop w:val="0"/>
      <w:marBottom w:val="0"/>
      <w:divBdr>
        <w:top w:val="none" w:sz="0" w:space="0" w:color="auto"/>
        <w:left w:val="none" w:sz="0" w:space="0" w:color="auto"/>
        <w:bottom w:val="none" w:sz="0" w:space="0" w:color="auto"/>
        <w:right w:val="none" w:sz="0" w:space="0" w:color="auto"/>
      </w:divBdr>
    </w:div>
    <w:div w:id="340738923">
      <w:bodyDiv w:val="1"/>
      <w:marLeft w:val="0"/>
      <w:marRight w:val="0"/>
      <w:marTop w:val="0"/>
      <w:marBottom w:val="0"/>
      <w:divBdr>
        <w:top w:val="none" w:sz="0" w:space="0" w:color="auto"/>
        <w:left w:val="none" w:sz="0" w:space="0" w:color="auto"/>
        <w:bottom w:val="none" w:sz="0" w:space="0" w:color="auto"/>
        <w:right w:val="none" w:sz="0" w:space="0" w:color="auto"/>
      </w:divBdr>
    </w:div>
    <w:div w:id="368184843">
      <w:bodyDiv w:val="1"/>
      <w:marLeft w:val="0"/>
      <w:marRight w:val="0"/>
      <w:marTop w:val="0"/>
      <w:marBottom w:val="0"/>
      <w:divBdr>
        <w:top w:val="none" w:sz="0" w:space="0" w:color="auto"/>
        <w:left w:val="none" w:sz="0" w:space="0" w:color="auto"/>
        <w:bottom w:val="none" w:sz="0" w:space="0" w:color="auto"/>
        <w:right w:val="none" w:sz="0" w:space="0" w:color="auto"/>
      </w:divBdr>
    </w:div>
    <w:div w:id="483930413">
      <w:bodyDiv w:val="1"/>
      <w:marLeft w:val="0"/>
      <w:marRight w:val="0"/>
      <w:marTop w:val="0"/>
      <w:marBottom w:val="0"/>
      <w:divBdr>
        <w:top w:val="none" w:sz="0" w:space="0" w:color="auto"/>
        <w:left w:val="none" w:sz="0" w:space="0" w:color="auto"/>
        <w:bottom w:val="none" w:sz="0" w:space="0" w:color="auto"/>
        <w:right w:val="none" w:sz="0" w:space="0" w:color="auto"/>
      </w:divBdr>
    </w:div>
    <w:div w:id="872620377">
      <w:bodyDiv w:val="1"/>
      <w:marLeft w:val="0"/>
      <w:marRight w:val="0"/>
      <w:marTop w:val="0"/>
      <w:marBottom w:val="0"/>
      <w:divBdr>
        <w:top w:val="none" w:sz="0" w:space="0" w:color="auto"/>
        <w:left w:val="none" w:sz="0" w:space="0" w:color="auto"/>
        <w:bottom w:val="none" w:sz="0" w:space="0" w:color="auto"/>
        <w:right w:val="none" w:sz="0" w:space="0" w:color="auto"/>
      </w:divBdr>
    </w:div>
    <w:div w:id="872959686">
      <w:bodyDiv w:val="1"/>
      <w:marLeft w:val="0"/>
      <w:marRight w:val="0"/>
      <w:marTop w:val="0"/>
      <w:marBottom w:val="0"/>
      <w:divBdr>
        <w:top w:val="none" w:sz="0" w:space="0" w:color="auto"/>
        <w:left w:val="none" w:sz="0" w:space="0" w:color="auto"/>
        <w:bottom w:val="none" w:sz="0" w:space="0" w:color="auto"/>
        <w:right w:val="none" w:sz="0" w:space="0" w:color="auto"/>
      </w:divBdr>
    </w:div>
    <w:div w:id="1304505571">
      <w:bodyDiv w:val="1"/>
      <w:marLeft w:val="0"/>
      <w:marRight w:val="0"/>
      <w:marTop w:val="0"/>
      <w:marBottom w:val="0"/>
      <w:divBdr>
        <w:top w:val="none" w:sz="0" w:space="0" w:color="auto"/>
        <w:left w:val="none" w:sz="0" w:space="0" w:color="auto"/>
        <w:bottom w:val="none" w:sz="0" w:space="0" w:color="auto"/>
        <w:right w:val="none" w:sz="0" w:space="0" w:color="auto"/>
      </w:divBdr>
    </w:div>
    <w:div w:id="211871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rivm.nl/geonetwork/srv/dut/catalog.search#/metadata/a2960b68-9d3f-4dc3-9485-600570cd52b9?tab=gener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rivm.nl/geonetwork/srv/dut/catalog.search#/metadata/5f6bc429-1596-490e-8618-1ed8fd768427" TargetMode="External"/><Relationship Id="rId5" Type="http://schemas.openxmlformats.org/officeDocument/2006/relationships/hyperlink" Target="https://doi.org/10.1038/s41587-020-0684-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5</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Lauke Stoel</dc:creator>
  <cp:keywords/>
  <dc:description/>
  <cp:lastModifiedBy>Lauke Stoel</cp:lastModifiedBy>
  <cp:revision>10</cp:revision>
  <dcterms:created xsi:type="dcterms:W3CDTF">2020-12-10T13:40:00Z</dcterms:created>
  <dcterms:modified xsi:type="dcterms:W3CDTF">2020-12-11T14:57:00Z</dcterms:modified>
</cp:coreProperties>
</file>